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04CDF2" w14:textId="77777777" w:rsidR="00C125B0" w:rsidRPr="00EE3706" w:rsidRDefault="00C125B0" w:rsidP="00C125B0">
      <w:pPr>
        <w:pStyle w:val="Author"/>
        <w:spacing w:before="100" w:beforeAutospacing="1" w:after="100" w:afterAutospacing="1"/>
        <w:rPr>
          <w:rFonts w:eastAsia="MS Mincho"/>
          <w:noProof w:val="0"/>
          <w:sz w:val="48"/>
          <w:szCs w:val="48"/>
          <w:lang w:val="es-CO"/>
        </w:rPr>
      </w:pPr>
      <w:r w:rsidRPr="00EE3706">
        <w:rPr>
          <w:rFonts w:eastAsia="MS Mincho"/>
          <w:noProof w:val="0"/>
          <w:sz w:val="48"/>
          <w:szCs w:val="48"/>
          <w:lang w:val="es-CO"/>
        </w:rPr>
        <w:t xml:space="preserve">Problema del </w:t>
      </w:r>
      <w:proofErr w:type="spellStart"/>
      <w:r w:rsidRPr="00EE3706">
        <w:rPr>
          <w:rFonts w:eastAsia="MS Mincho"/>
          <w:noProof w:val="0"/>
          <w:sz w:val="48"/>
          <w:szCs w:val="48"/>
          <w:lang w:val="es-CO"/>
        </w:rPr>
        <w:t>Bin</w:t>
      </w:r>
      <w:proofErr w:type="spellEnd"/>
      <w:r w:rsidRPr="00EE3706">
        <w:rPr>
          <w:rFonts w:eastAsia="MS Mincho"/>
          <w:noProof w:val="0"/>
          <w:sz w:val="48"/>
          <w:szCs w:val="48"/>
          <w:lang w:val="es-CO"/>
        </w:rPr>
        <w:t xml:space="preserve"> </w:t>
      </w:r>
      <w:proofErr w:type="spellStart"/>
      <w:r w:rsidRPr="00EE3706">
        <w:rPr>
          <w:rFonts w:eastAsia="MS Mincho"/>
          <w:noProof w:val="0"/>
          <w:sz w:val="48"/>
          <w:szCs w:val="48"/>
          <w:lang w:val="es-CO"/>
        </w:rPr>
        <w:t>Packing</w:t>
      </w:r>
      <w:proofErr w:type="spellEnd"/>
      <w:r w:rsidRPr="00EE3706">
        <w:rPr>
          <w:rFonts w:eastAsia="MS Mincho"/>
          <w:noProof w:val="0"/>
          <w:sz w:val="48"/>
          <w:szCs w:val="48"/>
          <w:lang w:val="es-CO"/>
        </w:rPr>
        <w:t xml:space="preserve"> </w:t>
      </w:r>
      <w:r>
        <w:rPr>
          <w:rFonts w:eastAsia="MS Mincho"/>
          <w:noProof w:val="0"/>
          <w:sz w:val="48"/>
          <w:szCs w:val="48"/>
          <w:lang w:val="es-CO"/>
        </w:rPr>
        <w:t>unidimensional</w:t>
      </w:r>
    </w:p>
    <w:p w14:paraId="4F549DDE" w14:textId="77777777" w:rsidR="00C125B0" w:rsidRDefault="00C125B0" w:rsidP="00C125B0">
      <w:pPr>
        <w:pStyle w:val="Author"/>
        <w:spacing w:before="0" w:after="0"/>
        <w:rPr>
          <w:noProof w:val="0"/>
          <w:sz w:val="20"/>
          <w:szCs w:val="20"/>
          <w:lang w:val="es-CO"/>
        </w:rPr>
        <w:sectPr w:rsidR="00C125B0" w:rsidSect="00C125B0">
          <w:pgSz w:w="12240" w:h="15840" w:code="1"/>
          <w:pgMar w:top="1080" w:right="893" w:bottom="1440" w:left="893" w:header="720" w:footer="720" w:gutter="0"/>
          <w:cols w:space="216"/>
          <w:docGrid w:linePitch="360"/>
        </w:sectPr>
      </w:pPr>
    </w:p>
    <w:p w14:paraId="1D91E383" w14:textId="77777777" w:rsidR="00C125B0" w:rsidRPr="00C125B0" w:rsidRDefault="00C125B0" w:rsidP="00C125B0">
      <w:pPr>
        <w:pStyle w:val="Author"/>
        <w:spacing w:before="0" w:after="0"/>
        <w:rPr>
          <w:i/>
          <w:iCs/>
          <w:noProof w:val="0"/>
          <w:sz w:val="20"/>
          <w:szCs w:val="20"/>
          <w:lang w:val="es-CO"/>
        </w:rPr>
      </w:pPr>
      <w:r w:rsidRPr="00C125B0">
        <w:rPr>
          <w:noProof w:val="0"/>
          <w:sz w:val="20"/>
          <w:szCs w:val="20"/>
          <w:lang w:val="es-CO"/>
        </w:rPr>
        <w:t>Miguel Ángel Álvarez Guzmán</w:t>
      </w:r>
      <w:r w:rsidRPr="00C125B0">
        <w:rPr>
          <w:noProof w:val="0"/>
          <w:sz w:val="20"/>
          <w:szCs w:val="20"/>
          <w:lang w:val="es-CO"/>
        </w:rPr>
        <w:br/>
      </w:r>
      <w:r w:rsidRPr="00C125B0">
        <w:rPr>
          <w:i/>
          <w:iCs/>
          <w:noProof w:val="0"/>
          <w:sz w:val="20"/>
          <w:szCs w:val="20"/>
          <w:lang w:val="es-CO"/>
        </w:rPr>
        <w:t>Departamento Ingeniería Electrónica</w:t>
      </w:r>
      <w:r w:rsidRPr="00C125B0">
        <w:rPr>
          <w:noProof w:val="0"/>
          <w:sz w:val="20"/>
          <w:szCs w:val="20"/>
          <w:lang w:val="es-CO"/>
        </w:rPr>
        <w:br/>
      </w:r>
      <w:r w:rsidRPr="00C125B0">
        <w:rPr>
          <w:i/>
          <w:iCs/>
          <w:noProof w:val="0"/>
          <w:sz w:val="20"/>
          <w:szCs w:val="20"/>
          <w:lang w:val="es-CO"/>
        </w:rPr>
        <w:t>Universidad de Antioquia</w:t>
      </w:r>
    </w:p>
    <w:p w14:paraId="00D1DFED" w14:textId="77777777" w:rsidR="00C125B0" w:rsidRPr="00C125B0" w:rsidRDefault="00C125B0" w:rsidP="00C125B0">
      <w:pPr>
        <w:pStyle w:val="Author"/>
        <w:spacing w:before="0" w:after="0"/>
        <w:rPr>
          <w:i/>
          <w:iCs/>
          <w:noProof w:val="0"/>
          <w:sz w:val="20"/>
          <w:szCs w:val="20"/>
          <w:lang w:val="es-CO"/>
        </w:rPr>
      </w:pPr>
      <w:r w:rsidRPr="00C125B0">
        <w:rPr>
          <w:noProof w:val="0"/>
          <w:sz w:val="20"/>
          <w:szCs w:val="20"/>
          <w:lang w:val="es-CO"/>
        </w:rPr>
        <w:t>Medellín, Colombia</w:t>
      </w:r>
      <w:r w:rsidRPr="00C125B0">
        <w:rPr>
          <w:noProof w:val="0"/>
          <w:sz w:val="20"/>
          <w:szCs w:val="20"/>
          <w:lang w:val="es-CO"/>
        </w:rPr>
        <w:br/>
        <w:t>miguel.alvarezg@udea.edu.co</w:t>
      </w:r>
      <w:r w:rsidRPr="00C125B0">
        <w:rPr>
          <w:noProof w:val="0"/>
          <w:sz w:val="20"/>
          <w:szCs w:val="20"/>
          <w:lang w:val="es-CO"/>
        </w:rPr>
        <w:br/>
      </w:r>
      <w:r w:rsidRPr="00C125B0">
        <w:rPr>
          <w:noProof w:val="0"/>
          <w:sz w:val="20"/>
          <w:szCs w:val="20"/>
          <w:lang w:val="es-CO"/>
        </w:rPr>
        <w:br/>
        <w:t>Daniel Felipe Meneses Rojas</w:t>
      </w:r>
      <w:r w:rsidRPr="00C125B0">
        <w:rPr>
          <w:noProof w:val="0"/>
          <w:sz w:val="20"/>
          <w:szCs w:val="20"/>
          <w:lang w:val="es-CO"/>
        </w:rPr>
        <w:br/>
      </w:r>
      <w:r w:rsidRPr="00C125B0">
        <w:rPr>
          <w:i/>
          <w:iCs/>
          <w:noProof w:val="0"/>
          <w:sz w:val="20"/>
          <w:szCs w:val="20"/>
          <w:lang w:val="es-CO"/>
        </w:rPr>
        <w:t>Departamento Ingeniería Electrónica</w:t>
      </w:r>
      <w:r w:rsidRPr="00C125B0">
        <w:rPr>
          <w:noProof w:val="0"/>
          <w:sz w:val="20"/>
          <w:szCs w:val="20"/>
          <w:lang w:val="es-CO"/>
        </w:rPr>
        <w:br/>
      </w:r>
      <w:r w:rsidRPr="00C125B0">
        <w:rPr>
          <w:i/>
          <w:iCs/>
          <w:noProof w:val="0"/>
          <w:sz w:val="20"/>
          <w:szCs w:val="20"/>
          <w:lang w:val="es-CO"/>
        </w:rPr>
        <w:t>Universidad de Antioquia</w:t>
      </w:r>
    </w:p>
    <w:p w14:paraId="69AFC5FF" w14:textId="77777777" w:rsidR="00C125B0" w:rsidRPr="00C125B0" w:rsidRDefault="00C125B0" w:rsidP="00C125B0">
      <w:pPr>
        <w:pStyle w:val="Author"/>
        <w:spacing w:before="0" w:after="0"/>
        <w:rPr>
          <w:noProof w:val="0"/>
          <w:sz w:val="20"/>
          <w:szCs w:val="20"/>
          <w:lang w:val="es-CO"/>
        </w:rPr>
      </w:pPr>
      <w:r w:rsidRPr="00C125B0">
        <w:rPr>
          <w:noProof w:val="0"/>
          <w:sz w:val="20"/>
          <w:szCs w:val="20"/>
          <w:lang w:val="es-CO"/>
        </w:rPr>
        <w:t>Medellín, Colombia</w:t>
      </w:r>
      <w:r w:rsidRPr="00C125B0">
        <w:rPr>
          <w:noProof w:val="0"/>
          <w:sz w:val="20"/>
          <w:szCs w:val="20"/>
          <w:lang w:val="es-CO"/>
        </w:rPr>
        <w:br/>
        <w:t>dfelipe.meneses@udea.edu.co</w:t>
      </w:r>
    </w:p>
    <w:p w14:paraId="7C393B1E" w14:textId="77777777" w:rsidR="00C125B0" w:rsidRDefault="00C125B0" w:rsidP="00C125B0">
      <w:pPr>
        <w:pStyle w:val="Author"/>
        <w:spacing w:before="0" w:after="0"/>
        <w:rPr>
          <w:noProof w:val="0"/>
          <w:sz w:val="20"/>
          <w:szCs w:val="20"/>
          <w:lang w:val="es-CO"/>
        </w:rPr>
        <w:sectPr w:rsidR="00C125B0" w:rsidSect="00C125B0">
          <w:type w:val="continuous"/>
          <w:pgSz w:w="12240" w:h="15840" w:code="1"/>
          <w:pgMar w:top="1080" w:right="893" w:bottom="1440" w:left="893" w:header="720" w:footer="720" w:gutter="0"/>
          <w:cols w:num="2" w:space="216"/>
          <w:docGrid w:linePitch="360"/>
        </w:sectPr>
      </w:pPr>
    </w:p>
    <w:p w14:paraId="4FB1A6A0" w14:textId="77777777" w:rsidR="00C125B0" w:rsidRPr="00C125B0" w:rsidRDefault="00C125B0" w:rsidP="00C125B0">
      <w:pPr>
        <w:pStyle w:val="Author"/>
        <w:spacing w:before="0" w:after="0"/>
        <w:rPr>
          <w:noProof w:val="0"/>
          <w:sz w:val="20"/>
          <w:szCs w:val="20"/>
          <w:lang w:val="es-CO"/>
        </w:rPr>
      </w:pPr>
    </w:p>
    <w:p w14:paraId="5FDBDAD9" w14:textId="77777777" w:rsidR="00C125B0" w:rsidRDefault="00C125B0" w:rsidP="00C125B0">
      <w:pPr>
        <w:pStyle w:val="Author"/>
        <w:spacing w:before="0" w:after="0"/>
        <w:jc w:val="left"/>
        <w:rPr>
          <w:noProof w:val="0"/>
          <w:sz w:val="20"/>
          <w:szCs w:val="20"/>
          <w:lang w:val="es-CO"/>
        </w:rPr>
        <w:sectPr w:rsidR="00C125B0" w:rsidSect="00C125B0">
          <w:type w:val="continuous"/>
          <w:pgSz w:w="12240" w:h="15840" w:code="1"/>
          <w:pgMar w:top="1080" w:right="893" w:bottom="1440" w:left="893" w:header="720" w:footer="720" w:gutter="0"/>
          <w:cols w:space="216"/>
          <w:docGrid w:linePitch="360"/>
        </w:sectPr>
      </w:pPr>
    </w:p>
    <w:p w14:paraId="794D89B3" w14:textId="77777777" w:rsidR="00C125B0" w:rsidRPr="00C125B0" w:rsidRDefault="00C125B0" w:rsidP="00C125B0">
      <w:pPr>
        <w:pStyle w:val="Author"/>
        <w:spacing w:before="0" w:after="0"/>
        <w:jc w:val="left"/>
        <w:rPr>
          <w:noProof w:val="0"/>
          <w:sz w:val="20"/>
          <w:szCs w:val="20"/>
          <w:lang w:val="es-CO"/>
        </w:rPr>
      </w:pPr>
    </w:p>
    <w:p w14:paraId="42472118" w14:textId="77777777" w:rsidR="00C125B0" w:rsidRPr="00C125B0" w:rsidRDefault="00C125B0" w:rsidP="00C125B0">
      <w:pPr>
        <w:pStyle w:val="Abstract"/>
        <w:ind w:firstLine="274"/>
        <w:rPr>
          <w:i/>
          <w:iCs/>
          <w:sz w:val="20"/>
          <w:szCs w:val="20"/>
          <w:lang w:val="es-CO"/>
        </w:rPr>
      </w:pPr>
      <w:proofErr w:type="spellStart"/>
      <w:r w:rsidRPr="00C125B0">
        <w:rPr>
          <w:i/>
          <w:iCs/>
          <w:sz w:val="20"/>
          <w:szCs w:val="20"/>
          <w:lang w:val="es-CO"/>
        </w:rPr>
        <w:t>Abstract</w:t>
      </w:r>
      <w:proofErr w:type="spellEnd"/>
      <w:r w:rsidRPr="00C125B0">
        <w:rPr>
          <w:sz w:val="20"/>
          <w:szCs w:val="20"/>
          <w:lang w:val="es-CO"/>
        </w:rPr>
        <w:t>— Este trabajo aborda el Problema de Empaquetamiento en una Dimensión, utilizando Recocido Simulado. El problema consiste en minimizar el número de contenedores necesarios para empaquetar un conjunto dado de objetos con pesos variados, respetando un límite máximo de peso por contenedor. La estrategia propuesta inicia con una solución aleatoria y explora iterativamente el espacio de búsqueda, empleando una aceptación probabilística de soluciones subóptimas para evitar mínimos locales. Los resultados experimentales demuestran que el reconocido simulado equilibra eficazmente la calidad de la solución y la eficiencia computacional, ofreciendo resultados competitivos en diversas instancias del problema.</w:t>
      </w:r>
    </w:p>
    <w:p w14:paraId="3DCD7567" w14:textId="77777777" w:rsidR="00C125B0" w:rsidRPr="00C125B0" w:rsidRDefault="00C125B0" w:rsidP="00C125B0">
      <w:pPr>
        <w:pStyle w:val="Keywords"/>
        <w:rPr>
          <w:sz w:val="20"/>
          <w:szCs w:val="20"/>
          <w:lang w:val="es-CO"/>
        </w:rPr>
      </w:pPr>
      <w:r w:rsidRPr="00C125B0">
        <w:rPr>
          <w:sz w:val="20"/>
          <w:szCs w:val="20"/>
          <w:lang w:val="es-CO"/>
        </w:rPr>
        <w:t>Palabras claves— Empaquetado, unidimensional,  recocido simulado, pesos, contenedores.</w:t>
      </w:r>
    </w:p>
    <w:p w14:paraId="0E1DC889" w14:textId="77777777" w:rsidR="00C125B0" w:rsidRPr="00C125B0" w:rsidRDefault="00C125B0" w:rsidP="00C125B0">
      <w:pPr>
        <w:pStyle w:val="Heading1"/>
        <w:numPr>
          <w:ilvl w:val="0"/>
          <w:numId w:val="4"/>
        </w:numPr>
        <w:rPr>
          <w:rFonts w:ascii="Times New Roman" w:hAnsi="Times New Roman" w:cs="Times New Roman"/>
          <w:b/>
          <w:bCs/>
          <w:color w:val="auto"/>
          <w:sz w:val="20"/>
          <w:szCs w:val="20"/>
        </w:rPr>
      </w:pPr>
      <w:r w:rsidRPr="00C125B0">
        <w:rPr>
          <w:rFonts w:ascii="Times New Roman" w:hAnsi="Times New Roman" w:cs="Times New Roman"/>
          <w:b/>
          <w:bCs/>
          <w:color w:val="auto"/>
          <w:sz w:val="20"/>
          <w:szCs w:val="20"/>
        </w:rPr>
        <w:t xml:space="preserve">Introducción </w:t>
      </w:r>
    </w:p>
    <w:p w14:paraId="27A2FAA0" w14:textId="77777777" w:rsidR="00C125B0" w:rsidRPr="00C125B0" w:rsidRDefault="00C125B0" w:rsidP="00C125B0">
      <w:pPr>
        <w:pStyle w:val="BodyText"/>
        <w:rPr>
          <w:lang w:val="es-CO"/>
        </w:rPr>
      </w:pPr>
      <w:r w:rsidRPr="00C125B0">
        <w:rPr>
          <w:lang w:val="es-CO"/>
        </w:rPr>
        <w:t>Este informe se explica la implementación de recocido simulado para resolver el problema de empaque unidimensional, evaluando el desempeño en diferentes instancias y analizando su capacidad para generar soluciones eficientes y competitivas.</w:t>
      </w:r>
    </w:p>
    <w:p w14:paraId="32759136" w14:textId="77777777" w:rsidR="00C125B0" w:rsidRPr="00C125B0" w:rsidRDefault="00C125B0" w:rsidP="00C125B0">
      <w:pPr>
        <w:pStyle w:val="BodyText"/>
        <w:rPr>
          <w:lang w:val="es-CO"/>
        </w:rPr>
      </w:pPr>
      <w:r w:rsidRPr="00C125B0">
        <w:rPr>
          <w:lang w:val="es-CO"/>
        </w:rPr>
        <w:t>El problema de empaquetamiento unidimensional se centra en determinar la mejor manera de empaquetar un conjunto de objetos de diferentes pesos en el menor número de contenedores, respetando una capacidad máxima por cada uno. Debido la naturaleza NP-Completos del problema, es complicado resolverlo por métodos exactos.</w:t>
      </w:r>
    </w:p>
    <w:p w14:paraId="63508A39" w14:textId="77777777" w:rsidR="00C125B0" w:rsidRPr="00C125B0" w:rsidRDefault="00C125B0" w:rsidP="00C125B0">
      <w:pPr>
        <w:pStyle w:val="BodyText"/>
        <w:ind w:firstLine="0"/>
        <w:rPr>
          <w:lang w:val="es-CO"/>
        </w:rPr>
      </w:pPr>
      <w:r w:rsidRPr="00C125B0">
        <w:rPr>
          <w:lang w:val="es-CO"/>
        </w:rPr>
        <w:tab/>
        <w:t>El recocido simulado está inspirado en el proceso de recocido de materiales, en el que la materia se enfría gradualmente hasta alcanzar su estado energético más bajo. En el contexto de la optimización, este método nos permite explorar soluciones subóptimas de forma controlada para evitar mínimos locales y mejorar la calidad de las soluciones obtenidas.</w:t>
      </w:r>
    </w:p>
    <w:p w14:paraId="23D3A319" w14:textId="77777777" w:rsidR="00C125B0" w:rsidRPr="00C125B0" w:rsidRDefault="00C125B0" w:rsidP="00C125B0">
      <w:pPr>
        <w:pStyle w:val="Heading1"/>
        <w:numPr>
          <w:ilvl w:val="0"/>
          <w:numId w:val="4"/>
        </w:numPr>
        <w:rPr>
          <w:rFonts w:ascii="Times New Roman" w:hAnsi="Times New Roman" w:cs="Times New Roman"/>
          <w:b/>
          <w:bCs/>
          <w:color w:val="auto"/>
          <w:sz w:val="20"/>
          <w:szCs w:val="20"/>
        </w:rPr>
      </w:pPr>
      <w:r w:rsidRPr="00C125B0">
        <w:rPr>
          <w:rFonts w:ascii="Times New Roman" w:hAnsi="Times New Roman" w:cs="Times New Roman"/>
          <w:b/>
          <w:bCs/>
          <w:color w:val="auto"/>
          <w:sz w:val="20"/>
          <w:szCs w:val="20"/>
        </w:rPr>
        <w:t>Definición del problema</w:t>
      </w:r>
    </w:p>
    <w:p w14:paraId="0924A943" w14:textId="77777777" w:rsidR="00C125B0" w:rsidRPr="00C125B0" w:rsidRDefault="00C125B0" w:rsidP="00C125B0">
      <w:pPr>
        <w:pStyle w:val="BodyText"/>
        <w:rPr>
          <w:lang w:val="es-CO"/>
        </w:rPr>
      </w:pPr>
      <w:r w:rsidRPr="00C125B0">
        <w:rPr>
          <w:lang w:val="es-CO"/>
        </w:rPr>
        <w:t xml:space="preserve">El problema de Empaquetamiento unidimensional busca de manera eficiente la asignación de objetos de diferentes tamaños o pesos en un número mínimo de contenedores, respetando ciertas restricciones de capacidad. </w:t>
      </w:r>
    </w:p>
    <w:p w14:paraId="5E7E2523" w14:textId="77777777" w:rsidR="00C125B0" w:rsidRPr="00C125B0" w:rsidRDefault="00C125B0" w:rsidP="00C125B0">
      <w:pPr>
        <w:pStyle w:val="BodyText"/>
        <w:rPr>
          <w:lang w:val="es-CO"/>
        </w:rPr>
      </w:pPr>
      <w:r w:rsidRPr="00C125B0">
        <w:rPr>
          <w:lang w:val="es-CO"/>
        </w:rPr>
        <w:t xml:space="preserve">Supongamos que se tiene un conjunto de N objetos, cada uno con un peso </w:t>
      </w:r>
      <w:proofErr w:type="spellStart"/>
      <w:r w:rsidRPr="00C125B0">
        <w:rPr>
          <w:lang w:val="es-CO"/>
        </w:rPr>
        <w:t>W</w:t>
      </w:r>
      <w:r w:rsidRPr="00067921">
        <w:rPr>
          <w:vertAlign w:val="subscript"/>
          <w:lang w:val="es-CO"/>
        </w:rPr>
        <w:t>i</w:t>
      </w:r>
      <w:proofErr w:type="spellEnd"/>
      <w:r w:rsidRPr="00C125B0">
        <w:rPr>
          <w:lang w:val="es-CO"/>
        </w:rPr>
        <w:t xml:space="preserve"> y un número ilimitado de contenedores, cada uno con una capacidad máxima C. El objetivo es agrupar los objetos en el menor número posible de contenedores, de manera que la suma de los pesos de los objetos asignados a cada contenedor no exceda su capacidad C y todos los objetos sean asignados a algún contenedor.</w:t>
      </w:r>
    </w:p>
    <w:p w14:paraId="28639997" w14:textId="77777777" w:rsidR="00C125B0" w:rsidRPr="00C125B0" w:rsidRDefault="00C125B0" w:rsidP="00C125B0">
      <w:pPr>
        <w:pStyle w:val="Heading1"/>
        <w:numPr>
          <w:ilvl w:val="0"/>
          <w:numId w:val="4"/>
        </w:numPr>
        <w:rPr>
          <w:rFonts w:ascii="Times New Roman" w:hAnsi="Times New Roman" w:cs="Times New Roman"/>
          <w:b/>
          <w:bCs/>
          <w:color w:val="auto"/>
          <w:sz w:val="20"/>
          <w:szCs w:val="20"/>
        </w:rPr>
      </w:pPr>
      <w:r w:rsidRPr="00C125B0">
        <w:rPr>
          <w:rFonts w:ascii="Times New Roman" w:hAnsi="Times New Roman" w:cs="Times New Roman"/>
          <w:b/>
          <w:bCs/>
          <w:color w:val="auto"/>
          <w:sz w:val="20"/>
          <w:szCs w:val="20"/>
        </w:rPr>
        <w:t>Modelo de optimización del problema</w:t>
      </w:r>
    </w:p>
    <w:p w14:paraId="10080296" w14:textId="77777777" w:rsidR="00C125B0" w:rsidRPr="00C125B0" w:rsidRDefault="00C125B0" w:rsidP="00C125B0">
      <w:pPr>
        <w:pStyle w:val="BodyText"/>
      </w:pPr>
      <w:r w:rsidRPr="00C125B0">
        <w:rPr>
          <w:lang w:val="es-CO"/>
        </w:rPr>
        <w:t>Matemáticamente, podemos formular el problema de la siguiente manera:</w:t>
      </w:r>
    </w:p>
    <w:p w14:paraId="1E57E7F8" w14:textId="77777777" w:rsidR="00C125B0" w:rsidRPr="00C125B0" w:rsidRDefault="00C125B0" w:rsidP="00C125B0">
      <w:pPr>
        <w:pStyle w:val="BodyText"/>
        <w:ind w:firstLine="0"/>
        <w:rPr>
          <w:b/>
          <w:lang w:val="es-CO"/>
        </w:rPr>
      </w:pPr>
      <w:r w:rsidRPr="00C125B0">
        <w:rPr>
          <w:b/>
          <w:lang w:val="es-CO"/>
        </w:rPr>
        <w:t>Parámetros:</w:t>
      </w:r>
    </w:p>
    <w:p w14:paraId="2D6AE6C4" w14:textId="77777777" w:rsidR="00C125B0" w:rsidRPr="00C125B0" w:rsidRDefault="00C125B0" w:rsidP="00C125B0">
      <w:pPr>
        <w:pStyle w:val="BodyText"/>
        <w:numPr>
          <w:ilvl w:val="0"/>
          <w:numId w:val="1"/>
        </w:numPr>
        <w:ind w:left="426"/>
        <w:rPr>
          <w:bCs/>
        </w:rPr>
      </w:pPr>
      <w:proofErr w:type="spellStart"/>
      <w:r w:rsidRPr="00C125B0">
        <w:rPr>
          <w:b/>
        </w:rPr>
        <w:t>W</w:t>
      </w:r>
      <w:r w:rsidRPr="00C125B0">
        <w:rPr>
          <w:b/>
          <w:vertAlign w:val="subscript"/>
        </w:rPr>
        <w:t>i</w:t>
      </w:r>
      <w:proofErr w:type="spellEnd"/>
      <w:r w:rsidRPr="00C125B0">
        <w:rPr>
          <w:b/>
        </w:rPr>
        <w:t>​:</w:t>
      </w:r>
      <w:r w:rsidRPr="00C125B0">
        <w:rPr>
          <w:bCs/>
        </w:rPr>
        <w:t xml:space="preserve"> Peso del objeto i.</w:t>
      </w:r>
    </w:p>
    <w:p w14:paraId="7923C697" w14:textId="77777777" w:rsidR="00C125B0" w:rsidRPr="00C125B0" w:rsidRDefault="00C125B0" w:rsidP="00C125B0">
      <w:pPr>
        <w:pStyle w:val="BodyText"/>
        <w:numPr>
          <w:ilvl w:val="0"/>
          <w:numId w:val="1"/>
        </w:numPr>
        <w:ind w:left="426"/>
        <w:rPr>
          <w:bCs/>
          <w:lang w:val="es-CO"/>
        </w:rPr>
      </w:pPr>
      <w:r w:rsidRPr="00C125B0">
        <w:rPr>
          <w:b/>
          <w:lang w:val="es-CO"/>
        </w:rPr>
        <w:t>C:</w:t>
      </w:r>
      <w:r w:rsidRPr="00C125B0">
        <w:rPr>
          <w:bCs/>
          <w:lang w:val="es-CO"/>
        </w:rPr>
        <w:t xml:space="preserve"> Capacidad máxima de cada contenedor.</w:t>
      </w:r>
    </w:p>
    <w:p w14:paraId="6C868371" w14:textId="77777777" w:rsidR="00C125B0" w:rsidRPr="00C125B0" w:rsidRDefault="00C125B0" w:rsidP="00C125B0">
      <w:pPr>
        <w:pStyle w:val="BodyText"/>
        <w:numPr>
          <w:ilvl w:val="0"/>
          <w:numId w:val="1"/>
        </w:numPr>
        <w:ind w:left="426"/>
        <w:rPr>
          <w:bCs/>
          <w:lang w:val="es-CO"/>
        </w:rPr>
      </w:pPr>
      <w:r w:rsidRPr="00C125B0">
        <w:rPr>
          <w:b/>
          <w:lang w:val="es-CO"/>
        </w:rPr>
        <w:t>B:</w:t>
      </w:r>
      <w:r w:rsidRPr="00C125B0">
        <w:rPr>
          <w:bCs/>
          <w:lang w:val="es-CO"/>
        </w:rPr>
        <w:t xml:space="preserve"> Numero de contenedores</w:t>
      </w:r>
    </w:p>
    <w:p w14:paraId="7F6D782A" w14:textId="77777777" w:rsidR="00C125B0" w:rsidRPr="00C125B0" w:rsidRDefault="00C125B0" w:rsidP="00C125B0">
      <w:pPr>
        <w:pStyle w:val="BodyText"/>
        <w:ind w:left="66" w:hanging="66"/>
        <w:rPr>
          <w:bCs/>
        </w:rPr>
      </w:pPr>
      <w:r w:rsidRPr="00C125B0">
        <w:rPr>
          <w:b/>
          <w:bCs/>
        </w:rPr>
        <w:t>Variables:</w:t>
      </w:r>
    </w:p>
    <w:p w14:paraId="25A7D5AD" w14:textId="77777777" w:rsidR="00C125B0" w:rsidRPr="00C125B0" w:rsidRDefault="00C125B0" w:rsidP="00C125B0">
      <w:pPr>
        <w:pStyle w:val="BodyText"/>
        <w:numPr>
          <w:ilvl w:val="0"/>
          <w:numId w:val="2"/>
        </w:numPr>
        <w:tabs>
          <w:tab w:val="clear" w:pos="720"/>
        </w:tabs>
        <w:ind w:left="426"/>
        <w:rPr>
          <w:bCs/>
        </w:rPr>
      </w:pPr>
      <w:proofErr w:type="spellStart"/>
      <w:r w:rsidRPr="00C125B0">
        <w:rPr>
          <w:b/>
        </w:rPr>
        <w:t>X</w:t>
      </w:r>
      <w:r w:rsidRPr="00C125B0">
        <w:rPr>
          <w:b/>
          <w:vertAlign w:val="subscript"/>
        </w:rPr>
        <w:t>ij</w:t>
      </w:r>
      <w:proofErr w:type="spellEnd"/>
      <w:r w:rsidRPr="00C125B0">
        <w:rPr>
          <w:b/>
        </w:rPr>
        <w:t>:</w:t>
      </w:r>
      <w:r w:rsidRPr="00C125B0">
        <w:rPr>
          <w:bCs/>
        </w:rPr>
        <w:t xml:space="preserve"> Variable binaria que indica si el objeto i está asignado al contenedor j.</w:t>
      </w:r>
    </w:p>
    <w:p w14:paraId="32BD0F69" w14:textId="77777777" w:rsidR="00C125B0" w:rsidRPr="00C125B0" w:rsidRDefault="00C125B0" w:rsidP="00C125B0">
      <w:pPr>
        <w:pStyle w:val="BodyText"/>
        <w:numPr>
          <w:ilvl w:val="0"/>
          <w:numId w:val="2"/>
        </w:numPr>
        <w:tabs>
          <w:tab w:val="clear" w:pos="720"/>
        </w:tabs>
        <w:ind w:left="426"/>
        <w:rPr>
          <w:bCs/>
        </w:rPr>
      </w:pPr>
      <w:r w:rsidRPr="00C125B0">
        <w:rPr>
          <w:bCs/>
        </w:rPr>
        <w:t>​</w:t>
      </w:r>
      <w:r w:rsidRPr="00C125B0">
        <w:rPr>
          <w:b/>
        </w:rPr>
        <w:t xml:space="preserve"> </w:t>
      </w:r>
      <w:proofErr w:type="spellStart"/>
      <w:r w:rsidRPr="00C125B0">
        <w:rPr>
          <w:b/>
        </w:rPr>
        <w:t>X</w:t>
      </w:r>
      <w:r w:rsidRPr="00C125B0">
        <w:rPr>
          <w:b/>
          <w:vertAlign w:val="subscript"/>
        </w:rPr>
        <w:t>j</w:t>
      </w:r>
      <w:proofErr w:type="spellEnd"/>
      <w:r w:rsidRPr="00C125B0">
        <w:rPr>
          <w:b/>
        </w:rPr>
        <w:t>:</w:t>
      </w:r>
      <w:r w:rsidRPr="00C125B0">
        <w:rPr>
          <w:bCs/>
        </w:rPr>
        <w:t xml:space="preserve">  Variable binaria que indica si el contenedor j es utilizado.</w:t>
      </w:r>
    </w:p>
    <w:p w14:paraId="1A050683" w14:textId="77777777" w:rsidR="00C125B0" w:rsidRPr="00C125B0" w:rsidRDefault="00C125B0" w:rsidP="00C125B0">
      <w:pPr>
        <w:pStyle w:val="BodyText"/>
        <w:ind w:left="66" w:firstLine="0"/>
        <w:rPr>
          <w:b/>
          <w:bCs/>
          <w:lang w:val="es-CO"/>
        </w:rPr>
      </w:pPr>
      <w:r w:rsidRPr="00C125B0">
        <w:rPr>
          <w:b/>
          <w:bCs/>
          <w:lang w:val="es-CO"/>
        </w:rPr>
        <w:t>Restricciones:</w:t>
      </w:r>
    </w:p>
    <w:p w14:paraId="4DD7A17C" w14:textId="77777777" w:rsidR="00C125B0" w:rsidRPr="00C125B0" w:rsidRDefault="00C125B0" w:rsidP="00C125B0">
      <w:pPr>
        <w:pStyle w:val="BodyText"/>
        <w:numPr>
          <w:ilvl w:val="0"/>
          <w:numId w:val="3"/>
        </w:numPr>
        <w:ind w:left="426"/>
      </w:pPr>
      <w:r w:rsidRPr="00C125B0">
        <w:t xml:space="preserve">Cada objeto debe ser asignado a un único contenedor: </w:t>
      </w:r>
    </w:p>
    <w:p w14:paraId="645B0057" w14:textId="77777777" w:rsidR="00C125B0" w:rsidRPr="00C125B0" w:rsidRDefault="00767397" w:rsidP="00C125B0">
      <w:pPr>
        <w:pStyle w:val="BodyText"/>
        <w:ind w:left="426" w:firstLine="0"/>
        <w:jc w:val="center"/>
      </w:pPr>
      <m:oMath>
        <m:nary>
          <m:naryPr>
            <m:chr m:val="∑"/>
            <m:limLoc m:val="undOvr"/>
            <m:ctrlPr>
              <w:rPr>
                <w:rFonts w:ascii="Cambria Math" w:hAnsi="Cambria Math"/>
                <w:i/>
              </w:rPr>
            </m:ctrlPr>
          </m:naryPr>
          <m:sub>
            <m:r>
              <w:rPr>
                <w:rFonts w:ascii="Cambria Math" w:hAnsi="Cambria Math"/>
              </w:rPr>
              <m:t>j=1</m:t>
            </m:r>
          </m:sub>
          <m:sup>
            <m:r>
              <w:rPr>
                <w:rFonts w:ascii="Cambria Math" w:hAnsi="Cambria Math"/>
              </w:rPr>
              <m:t>B</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r>
          <w:rPr>
            <w:rFonts w:ascii="Cambria Math" w:hAnsi="Cambria Math"/>
          </w:rPr>
          <m:t>=1,    ∀i ∈</m:t>
        </m:r>
        <m:d>
          <m:dPr>
            <m:begChr m:val="{"/>
            <m:endChr m:val="}"/>
            <m:ctrlPr>
              <w:rPr>
                <w:rFonts w:ascii="Cambria Math" w:hAnsi="Cambria Math"/>
                <w:i/>
              </w:rPr>
            </m:ctrlPr>
          </m:dPr>
          <m:e>
            <m:r>
              <w:rPr>
                <w:rFonts w:ascii="Cambria Math" w:hAnsi="Cambria Math"/>
              </w:rPr>
              <m:t>1, 2, . . ., n</m:t>
            </m:r>
          </m:e>
        </m:d>
        <m:r>
          <w:rPr>
            <w:rFonts w:ascii="Cambria Math" w:hAnsi="Cambria Math"/>
          </w:rPr>
          <m:t>.</m:t>
        </m:r>
      </m:oMath>
      <w:r w:rsidR="00C125B0" w:rsidRPr="00C125B0">
        <w:tab/>
        <w:t>(1)</w:t>
      </w:r>
    </w:p>
    <w:p w14:paraId="1228F1D5" w14:textId="77777777" w:rsidR="00C125B0" w:rsidRPr="00C125B0" w:rsidRDefault="00C125B0" w:rsidP="00C125B0">
      <w:pPr>
        <w:pStyle w:val="BodyText"/>
        <w:numPr>
          <w:ilvl w:val="0"/>
          <w:numId w:val="3"/>
        </w:numPr>
        <w:ind w:left="426"/>
      </w:pPr>
      <w:r w:rsidRPr="00C125B0">
        <w:t>La suma de los pesos de los objetos en un contenedor no puede exceder su capacidad:</w:t>
      </w:r>
    </w:p>
    <w:p w14:paraId="47D24541" w14:textId="77777777" w:rsidR="00C125B0" w:rsidRPr="00C125B0" w:rsidRDefault="00767397" w:rsidP="00C125B0">
      <w:pPr>
        <w:pStyle w:val="BodyText"/>
        <w:ind w:left="426" w:firstLine="0"/>
        <w:jc w:val="center"/>
      </w:pPr>
      <m:oMath>
        <m:nary>
          <m:naryPr>
            <m:chr m:val="∑"/>
            <m:limLoc m:val="undOvr"/>
            <m:ctrlPr>
              <w:rPr>
                <w:rFonts w:ascii="Cambria Math" w:hAnsi="Cambria Math"/>
                <w:i/>
              </w:rPr>
            </m:ctrlPr>
          </m:naryPr>
          <m:sub>
            <m:r>
              <w:rPr>
                <w:rFonts w:ascii="Cambria Math" w:hAnsi="Cambria Math"/>
              </w:rPr>
              <m:t>j=1</m:t>
            </m:r>
          </m:sub>
          <m:sup>
            <m:r>
              <w:rPr>
                <w:rFonts w:ascii="Cambria Math" w:hAnsi="Cambria Math"/>
              </w:rPr>
              <m:t>B</m:t>
            </m:r>
          </m:sup>
          <m:e>
            <m:sSub>
              <m:sSubPr>
                <m:ctrlPr>
                  <w:rPr>
                    <w:rFonts w:ascii="Cambria Math" w:hAnsi="Cambria Math"/>
                    <w:i/>
                  </w:rPr>
                </m:ctrlPr>
              </m:sSub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 .  x</m:t>
                </m:r>
              </m:e>
              <m:sub>
                <m:r>
                  <w:rPr>
                    <w:rFonts w:ascii="Cambria Math" w:hAnsi="Cambria Math"/>
                  </w:rPr>
                  <m:t>ij</m:t>
                </m:r>
              </m:sub>
            </m:sSub>
          </m:e>
        </m:nary>
        <m:r>
          <w:rPr>
            <w:rFonts w:ascii="Cambria Math" w:hAnsi="Cambria Math"/>
          </w:rPr>
          <m:t xml:space="preserve">≤C. </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 xml:space="preserve"> ,    ∀j ∈</m:t>
        </m:r>
        <m:d>
          <m:dPr>
            <m:begChr m:val="{"/>
            <m:endChr m:val="}"/>
            <m:ctrlPr>
              <w:rPr>
                <w:rFonts w:ascii="Cambria Math" w:hAnsi="Cambria Math"/>
                <w:i/>
              </w:rPr>
            </m:ctrlPr>
          </m:dPr>
          <m:e>
            <m:r>
              <w:rPr>
                <w:rFonts w:ascii="Cambria Math" w:hAnsi="Cambria Math"/>
              </w:rPr>
              <m:t>1, 2, . . ., B</m:t>
            </m:r>
          </m:e>
        </m:d>
        <m:r>
          <w:rPr>
            <w:rFonts w:ascii="Cambria Math" w:hAnsi="Cambria Math"/>
          </w:rPr>
          <m:t>.</m:t>
        </m:r>
      </m:oMath>
      <w:r w:rsidR="00C125B0" w:rsidRPr="00C125B0">
        <w:tab/>
        <w:t>(2)</w:t>
      </w:r>
    </w:p>
    <w:p w14:paraId="68B7B663" w14:textId="77777777" w:rsidR="00C125B0" w:rsidRPr="00C125B0" w:rsidRDefault="00C125B0" w:rsidP="00C125B0">
      <w:pPr>
        <w:pStyle w:val="BodyText"/>
        <w:numPr>
          <w:ilvl w:val="0"/>
          <w:numId w:val="3"/>
        </w:numPr>
        <w:ind w:left="426"/>
        <w:rPr>
          <w:lang w:val="es-CO"/>
        </w:rPr>
      </w:pPr>
      <w:r w:rsidRPr="00C125B0">
        <w:t>L</w:t>
      </w:r>
      <w:r w:rsidRPr="00C125B0">
        <w:rPr>
          <w:lang w:val="es-CO"/>
        </w:rPr>
        <w:t xml:space="preserve">as variables son binarias: </w:t>
      </w:r>
    </w:p>
    <w:p w14:paraId="6ADCE3C1" w14:textId="77777777" w:rsidR="00C125B0" w:rsidRPr="00C125B0" w:rsidRDefault="00767397" w:rsidP="00C125B0">
      <w:pPr>
        <w:pStyle w:val="BodyText"/>
        <w:ind w:left="426" w:firstLine="0"/>
        <w:jc w:val="center"/>
        <w:rPr>
          <w:lang w:val="es-CO"/>
        </w:rPr>
      </w:pPr>
      <m:oMath>
        <m:sSub>
          <m:sSubPr>
            <m:ctrlPr>
              <w:rPr>
                <w:rFonts w:ascii="Cambria Math" w:hAnsi="Cambria Math"/>
                <w:i/>
              </w:rPr>
            </m:ctrlPr>
          </m:sSubPr>
          <m:e>
            <m:r>
              <w:rPr>
                <w:rFonts w:ascii="Cambria Math" w:hAnsi="Cambria Math"/>
              </w:rPr>
              <m:t xml:space="preserve"> x</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 xml:space="preserve"> y</m:t>
            </m:r>
          </m:e>
          <m:sub>
            <m:r>
              <w:rPr>
                <w:rFonts w:ascii="Cambria Math" w:hAnsi="Cambria Math"/>
              </w:rPr>
              <m:t>j</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w:r w:rsidR="00C125B0" w:rsidRPr="00C125B0">
        <w:t>.</w:t>
      </w:r>
      <w:r w:rsidR="00C125B0" w:rsidRPr="00C125B0">
        <w:tab/>
        <w:t>(3)</w:t>
      </w:r>
    </w:p>
    <w:p w14:paraId="371A639E" w14:textId="77777777" w:rsidR="00C125B0" w:rsidRPr="00C125B0" w:rsidRDefault="00C125B0" w:rsidP="00C125B0">
      <w:pPr>
        <w:pStyle w:val="BodyText"/>
        <w:ind w:left="66" w:firstLine="0"/>
        <w:rPr>
          <w:b/>
          <w:lang w:val="es-CO"/>
        </w:rPr>
      </w:pPr>
      <w:r w:rsidRPr="00C125B0">
        <w:rPr>
          <w:b/>
          <w:lang w:val="es-CO"/>
        </w:rPr>
        <w:t xml:space="preserve">Función objetivo: </w:t>
      </w:r>
    </w:p>
    <w:p w14:paraId="0A6C6BA9" w14:textId="77777777" w:rsidR="00C125B0" w:rsidRDefault="00C125B0" w:rsidP="00C125B0">
      <w:pPr>
        <w:pStyle w:val="BodyText"/>
        <w:ind w:left="66" w:firstLine="0"/>
        <w:jc w:val="center"/>
      </w:pPr>
      <w:r w:rsidRPr="00C125B0">
        <w:t xml:space="preserve">Minimizar </w:t>
      </w:r>
      <w:r w:rsidRPr="00C125B0">
        <w:tab/>
      </w:r>
      <m:oMath>
        <m:nary>
          <m:naryPr>
            <m:chr m:val="∑"/>
            <m:limLoc m:val="undOvr"/>
            <m:ctrlPr>
              <w:rPr>
                <w:rFonts w:ascii="Cambria Math" w:hAnsi="Cambria Math"/>
                <w:i/>
              </w:rPr>
            </m:ctrlPr>
          </m:naryPr>
          <m:sub>
            <m:r>
              <w:rPr>
                <w:rFonts w:ascii="Cambria Math" w:hAnsi="Cambria Math"/>
              </w:rPr>
              <m:t>j=1</m:t>
            </m:r>
          </m:sub>
          <m:sup>
            <m:r>
              <w:rPr>
                <w:rFonts w:ascii="Cambria Math" w:hAnsi="Cambria Math"/>
              </w:rPr>
              <m:t>B</m:t>
            </m:r>
          </m:sup>
          <m:e>
            <m:sSub>
              <m:sSubPr>
                <m:ctrlPr>
                  <w:rPr>
                    <w:rFonts w:ascii="Cambria Math" w:hAnsi="Cambria Math"/>
                    <w:i/>
                  </w:rPr>
                </m:ctrlPr>
              </m:sSubPr>
              <m:e>
                <m:r>
                  <w:rPr>
                    <w:rFonts w:ascii="Cambria Math" w:hAnsi="Cambria Math"/>
                  </w:rPr>
                  <m:t>y</m:t>
                </m:r>
              </m:e>
              <m:sub>
                <m:r>
                  <w:rPr>
                    <w:rFonts w:ascii="Cambria Math" w:hAnsi="Cambria Math"/>
                  </w:rPr>
                  <m:t>j</m:t>
                </m:r>
              </m:sub>
            </m:sSub>
          </m:e>
        </m:nary>
      </m:oMath>
      <w:r w:rsidRPr="00C125B0">
        <w:tab/>
      </w:r>
      <w:r w:rsidRPr="00C125B0">
        <w:tab/>
        <w:t>(4)</w:t>
      </w:r>
    </w:p>
    <w:p w14:paraId="3B554F2F" w14:textId="4F5FD4E3" w:rsidR="005D64A8" w:rsidRPr="00C125B0" w:rsidRDefault="005D64A8" w:rsidP="00C125B0">
      <w:pPr>
        <w:pStyle w:val="BodyText"/>
        <w:ind w:left="66" w:firstLine="0"/>
        <w:jc w:val="center"/>
        <w:rPr>
          <w:lang w:val="es-CO"/>
        </w:rPr>
      </w:pPr>
    </w:p>
    <w:p w14:paraId="7C6ADBE7" w14:textId="77777777" w:rsidR="00C125B0" w:rsidRPr="00C125B0" w:rsidRDefault="00C125B0" w:rsidP="005D64A8">
      <w:pPr>
        <w:pStyle w:val="Heading1"/>
        <w:numPr>
          <w:ilvl w:val="0"/>
          <w:numId w:val="4"/>
        </w:numPr>
        <w:spacing w:before="0"/>
        <w:rPr>
          <w:rFonts w:ascii="Times New Roman" w:hAnsi="Times New Roman" w:cs="Times New Roman"/>
          <w:b/>
          <w:bCs/>
          <w:color w:val="auto"/>
          <w:sz w:val="20"/>
          <w:szCs w:val="20"/>
        </w:rPr>
      </w:pPr>
      <w:r w:rsidRPr="00C125B0">
        <w:rPr>
          <w:rFonts w:ascii="Times New Roman" w:hAnsi="Times New Roman" w:cs="Times New Roman"/>
          <w:b/>
          <w:bCs/>
          <w:color w:val="auto"/>
          <w:sz w:val="20"/>
          <w:szCs w:val="20"/>
        </w:rPr>
        <w:t>Recocido simulado</w:t>
      </w:r>
    </w:p>
    <w:p w14:paraId="2A831EE3" w14:textId="77777777" w:rsidR="00C125B0" w:rsidRPr="00C125B0" w:rsidRDefault="00C125B0" w:rsidP="005D64A8">
      <w:pPr>
        <w:spacing w:after="240"/>
        <w:ind w:firstLine="284"/>
        <w:jc w:val="both"/>
      </w:pPr>
      <w:r w:rsidRPr="00C125B0">
        <w:t>El método recocido simulado es un algoritmo de búsqueda metaheurística para problemas de optimización global; el objetivo general de este tipo de algoritmos es encontrar una buena aproximación al valor óptimo de una función en un espacio de búsqueda grande. Dicho "óptimo global" corresponde a la solución del problema de interés para el que no existe un mejor valor. En el caso de que tal problema sea de minimización, el óptimo global será aquél para el cual la función objetivo tenga el más pequeño posible de todos los de su espacio de búsqueda. Y para un problema de maximización, el óptimo global es aquél con el valor más alto posible.</w:t>
      </w:r>
    </w:p>
    <w:p w14:paraId="0344A896" w14:textId="77777777" w:rsidR="00C125B0" w:rsidRPr="00C125B0" w:rsidRDefault="00C125B0" w:rsidP="00C125B0">
      <w:pPr>
        <w:spacing w:after="240"/>
        <w:ind w:firstLine="284"/>
        <w:jc w:val="both"/>
      </w:pPr>
      <w:r w:rsidRPr="00C125B0">
        <w:t>Conforme la temperatura se reduce, el algoritmo es más selectivo, concentrándose en optimizar las siguientes soluciones. Un buen método se basa en un equilibrio apropiado entre la exploración y la explotación, que se basa en la velocidad de enfriamiento, la cantidad de iteraciones y la aceptación de soluciones. Este enfoque para problemas complejos con varios locales, tales como el diseño de circuitos, la organización de rutas o la optimización combinatoria.</w:t>
      </w:r>
    </w:p>
    <w:p w14:paraId="7C0425DB" w14:textId="638DD38E" w:rsidR="00C125B0" w:rsidRPr="00C125B0" w:rsidRDefault="00C125B0" w:rsidP="00801121">
      <w:pPr>
        <w:pStyle w:val="Heading1"/>
        <w:numPr>
          <w:ilvl w:val="0"/>
          <w:numId w:val="4"/>
        </w:numPr>
        <w:rPr>
          <w:rFonts w:ascii="Times New Roman" w:hAnsi="Times New Roman" w:cs="Times New Roman"/>
          <w:b/>
          <w:bCs/>
          <w:color w:val="auto"/>
          <w:sz w:val="20"/>
          <w:szCs w:val="20"/>
        </w:rPr>
      </w:pPr>
      <w:r w:rsidRPr="00C125B0">
        <w:rPr>
          <w:rFonts w:ascii="Times New Roman" w:hAnsi="Times New Roman" w:cs="Times New Roman"/>
          <w:b/>
          <w:bCs/>
          <w:color w:val="auto"/>
          <w:sz w:val="20"/>
          <w:szCs w:val="20"/>
        </w:rPr>
        <w:t>Resultados</w:t>
      </w:r>
    </w:p>
    <w:p w14:paraId="5BCE2A3B" w14:textId="77777777" w:rsidR="001D4DFC" w:rsidRDefault="193415C8" w:rsidP="2DD20FE3">
      <w:pPr>
        <w:ind w:firstLine="284"/>
        <w:jc w:val="both"/>
      </w:pPr>
      <w:r>
        <w:t xml:space="preserve">Para realizar el </w:t>
      </w:r>
      <w:r w:rsidR="00067921">
        <w:t>análisis</w:t>
      </w:r>
      <w:r>
        <w:t xml:space="preserve"> de los resultados se ha realizado una </w:t>
      </w:r>
      <w:r w:rsidR="00067921">
        <w:t>investigación</w:t>
      </w:r>
      <w:r>
        <w:t xml:space="preserve"> basada en </w:t>
      </w:r>
      <w:r w:rsidR="00067921">
        <w:t>iteración</w:t>
      </w:r>
      <w:r>
        <w:t xml:space="preserve"> de </w:t>
      </w:r>
      <w:r w:rsidR="6017DA3F">
        <w:t xml:space="preserve">4 </w:t>
      </w:r>
      <w:r w:rsidR="00067921">
        <w:t>parámetros</w:t>
      </w:r>
      <w:r w:rsidR="6017DA3F">
        <w:t xml:space="preserve"> para la </w:t>
      </w:r>
      <w:r w:rsidR="5F690B1B">
        <w:t>obtención</w:t>
      </w:r>
      <w:r w:rsidR="6017DA3F">
        <w:t xml:space="preserve"> de las relaciones entre los </w:t>
      </w:r>
      <w:r w:rsidR="00067921">
        <w:t>óptimos</w:t>
      </w:r>
      <w:r w:rsidR="6017DA3F">
        <w:t xml:space="preserve"> obtenidos </w:t>
      </w:r>
      <w:r w:rsidR="107EE741">
        <w:t xml:space="preserve">por </w:t>
      </w:r>
      <w:r w:rsidR="00067921">
        <w:t>Gurobi</w:t>
      </w:r>
      <w:r w:rsidR="107EE741">
        <w:t xml:space="preserve"> y los </w:t>
      </w:r>
      <w:r w:rsidR="00067921">
        <w:t>óptimos</w:t>
      </w:r>
      <w:r w:rsidR="107EE741">
        <w:t xml:space="preserve"> </w:t>
      </w:r>
      <w:r w:rsidR="00067921">
        <w:t>obtenidos</w:t>
      </w:r>
      <w:r w:rsidR="107EE741">
        <w:t xml:space="preserve"> por </w:t>
      </w:r>
      <w:r w:rsidR="00067921">
        <w:t>el algoritmo</w:t>
      </w:r>
      <w:r w:rsidR="107EE741">
        <w:t xml:space="preserve"> del recocido simulado. Los </w:t>
      </w:r>
      <w:r w:rsidR="00067921">
        <w:t>parámetros</w:t>
      </w:r>
      <w:r w:rsidR="107EE741">
        <w:t xml:space="preserve"> alterados son explicados a </w:t>
      </w:r>
      <w:r w:rsidR="00067921">
        <w:t>continuación</w:t>
      </w:r>
      <w:r w:rsidR="107EE741">
        <w:t>:</w:t>
      </w:r>
      <w:r w:rsidR="2DD20FE3">
        <w:br/>
      </w:r>
    </w:p>
    <w:p w14:paraId="065121F0" w14:textId="3F347DE2" w:rsidR="2DD20FE3" w:rsidRDefault="107EE741" w:rsidP="2DD20FE3">
      <w:pPr>
        <w:ind w:firstLine="284"/>
        <w:jc w:val="both"/>
      </w:pPr>
      <w:r>
        <w:t xml:space="preserve">-Capacidad (50-100): indica la capacidad </w:t>
      </w:r>
      <w:r w:rsidR="00067921">
        <w:t>máxima</w:t>
      </w:r>
      <w:r>
        <w:t xml:space="preserve"> de los contenedores que fue indicada para cada una de las simulaciones</w:t>
      </w:r>
    </w:p>
    <w:p w14:paraId="3D9B52D8" w14:textId="47B7BFB3" w:rsidR="2DD20FE3" w:rsidRDefault="1892D003" w:rsidP="2DD20FE3">
      <w:pPr>
        <w:ind w:firstLine="284"/>
        <w:jc w:val="both"/>
      </w:pPr>
      <w:r>
        <w:t xml:space="preserve"> -Temperatura (500-2000): indica la temperatura inicial </w:t>
      </w:r>
      <w:r w:rsidR="00175EEA">
        <w:t>máxima</w:t>
      </w:r>
      <w:r>
        <w:t xml:space="preserve"> a la cual se inicia el algoritmo y a la que se restablece al realizar </w:t>
      </w:r>
      <w:r w:rsidR="54C5523D">
        <w:t>recalentamiento.</w:t>
      </w:r>
    </w:p>
    <w:p w14:paraId="7246AFD8" w14:textId="74BFA323" w:rsidR="54C5523D" w:rsidRDefault="2C8D9367" w:rsidP="001D4DFC">
      <w:pPr>
        <w:ind w:firstLine="284"/>
        <w:jc w:val="both"/>
      </w:pPr>
      <w:r>
        <w:t>-Factor de enfriamiento</w:t>
      </w:r>
      <w:r w:rsidR="5F690B1B">
        <w:t xml:space="preserve"> </w:t>
      </w:r>
      <w:r>
        <w:t xml:space="preserve">(0.8-0.95): indica el factor al cual se le va reduciendo la temperatura en cada </w:t>
      </w:r>
      <w:r w:rsidR="00175EEA">
        <w:t>iteración</w:t>
      </w:r>
      <w:r>
        <w:t>.</w:t>
      </w:r>
    </w:p>
    <w:p w14:paraId="201B9294" w14:textId="64B20329" w:rsidR="5F690B1B" w:rsidRDefault="1965BC04" w:rsidP="001D4DFC">
      <w:pPr>
        <w:ind w:firstLine="284"/>
        <w:jc w:val="both"/>
      </w:pPr>
      <w:r>
        <w:t>-</w:t>
      </w:r>
      <w:r w:rsidR="0049002E">
        <w:t>Número</w:t>
      </w:r>
      <w:r>
        <w:t xml:space="preserve"> de iteraciones (100-10000): indica la cantidad de iteraciones que </w:t>
      </w:r>
      <w:r w:rsidR="000D130C">
        <w:t>hará</w:t>
      </w:r>
      <w:r>
        <w:t xml:space="preserve"> el algoritmo por cada instancia.</w:t>
      </w:r>
    </w:p>
    <w:p w14:paraId="3FFCFCAF" w14:textId="69B3F281" w:rsidR="1965BC04" w:rsidRDefault="395A03D4" w:rsidP="001D4DFC">
      <w:pPr>
        <w:ind w:firstLine="284"/>
        <w:jc w:val="both"/>
      </w:pPr>
      <w:r>
        <w:t xml:space="preserve">-Brecha (%): indica el porcentaje de diferencia que hay entre el valor </w:t>
      </w:r>
      <w:r w:rsidR="000D130C">
        <w:t>obtenido</w:t>
      </w:r>
      <w:r>
        <w:t xml:space="preserve"> </w:t>
      </w:r>
      <w:r w:rsidR="7AD64597">
        <w:t xml:space="preserve">por el algoritmo </w:t>
      </w:r>
      <w:r w:rsidR="000D130C">
        <w:t>Gurobi</w:t>
      </w:r>
      <w:r w:rsidR="7AD64597">
        <w:t xml:space="preserve"> con respecto al algoritmo del recocido simulado.</w:t>
      </w:r>
    </w:p>
    <w:p w14:paraId="3ADD763A" w14:textId="59AAA12D" w:rsidR="5F690B1B" w:rsidRDefault="5F690B1B" w:rsidP="7AD64597">
      <w:pPr>
        <w:jc w:val="both"/>
      </w:pPr>
    </w:p>
    <w:p w14:paraId="73194D8D" w14:textId="2642B47D" w:rsidR="7AD64597" w:rsidRDefault="34BEC6E9" w:rsidP="001D4DFC">
      <w:pPr>
        <w:ind w:firstLine="284"/>
        <w:jc w:val="both"/>
      </w:pPr>
      <w:r>
        <w:t xml:space="preserve">Para realizar las simulaciones se realizaron 10000 iteraciones de los algoritmos en las cuales se variaban </w:t>
      </w:r>
      <w:r w:rsidR="005D64A8">
        <w:t>aleatoriamente</w:t>
      </w:r>
      <w:r>
        <w:t xml:space="preserve"> los 4 </w:t>
      </w:r>
      <w:r w:rsidR="005D64A8">
        <w:t>parámetros</w:t>
      </w:r>
      <w:r>
        <w:t xml:space="preserve"> </w:t>
      </w:r>
      <w:r w:rsidR="32C19A55">
        <w:t xml:space="preserve">y se encontraba la brecha de cada </w:t>
      </w:r>
      <w:r w:rsidR="005D64A8">
        <w:t>iteración</w:t>
      </w:r>
      <w:r w:rsidR="32C19A55">
        <w:t xml:space="preserve">, luego se </w:t>
      </w:r>
      <w:r w:rsidR="75791037">
        <w:t>realizaron las comparaciones mediante graficas que muestran la variabilidad</w:t>
      </w:r>
      <w:r w:rsidR="32C19A55">
        <w:t xml:space="preserve"> </w:t>
      </w:r>
      <w:r w:rsidR="573FB34E">
        <w:t xml:space="preserve">de la brecha al cambiar los </w:t>
      </w:r>
      <w:r w:rsidR="00EB06FB">
        <w:t>parámetros</w:t>
      </w:r>
      <w:r w:rsidR="573FB34E">
        <w:t xml:space="preserve">, una brecha menor significa una </w:t>
      </w:r>
      <w:r w:rsidR="00EB06FB">
        <w:t>obtención</w:t>
      </w:r>
      <w:r w:rsidR="573FB34E">
        <w:t xml:space="preserve"> de un </w:t>
      </w:r>
      <w:r w:rsidR="00EB06FB">
        <w:t>óptimo</w:t>
      </w:r>
      <w:ins w:id="0" w:author="Microsoft Word" w:date="2024-11-18T19:23:00Z" w16du:dateUtc="2024-11-19T03:23:00Z">
        <w:r w:rsidR="573FB34E">
          <w:t xml:space="preserve"> </w:t>
        </w:r>
      </w:ins>
      <w:r w:rsidR="00EB06FB">
        <w:t>más</w:t>
      </w:r>
      <w:r w:rsidR="573FB34E">
        <w:t xml:space="preserve"> cercano al del algoritmo </w:t>
      </w:r>
      <w:r w:rsidR="00EB06FB">
        <w:t>Gurobi</w:t>
      </w:r>
      <w:r w:rsidR="58AF0885">
        <w:t xml:space="preserve">. Finalmente se encontraron los valores individuales con los que se encontraban la brecha </w:t>
      </w:r>
      <w:r w:rsidR="00326D58">
        <w:t>más</w:t>
      </w:r>
      <w:r w:rsidR="58AF0885">
        <w:t xml:space="preserve"> </w:t>
      </w:r>
      <w:r w:rsidR="06D70AD5">
        <w:t>grande y se mostraron en la tabla.</w:t>
      </w:r>
    </w:p>
    <w:p w14:paraId="7384415B" w14:textId="77777777" w:rsidR="00C125B0" w:rsidRDefault="00C125B0" w:rsidP="00C125B0">
      <w:pPr>
        <w:pStyle w:val="Author"/>
        <w:spacing w:before="0" w:after="0"/>
        <w:jc w:val="left"/>
        <w:rPr>
          <w:noProof w:val="0"/>
          <w:sz w:val="16"/>
          <w:szCs w:val="16"/>
          <w:lang w:val="es-CO"/>
        </w:rPr>
      </w:pPr>
    </w:p>
    <w:p w14:paraId="7A966756" w14:textId="77777777" w:rsidR="0072562A" w:rsidRDefault="0072562A" w:rsidP="00C125B0">
      <w:pPr>
        <w:pStyle w:val="Author"/>
        <w:spacing w:before="0" w:after="0"/>
        <w:jc w:val="left"/>
        <w:rPr>
          <w:noProof w:val="0"/>
          <w:sz w:val="16"/>
          <w:szCs w:val="16"/>
          <w:lang w:val="es-CO"/>
        </w:rPr>
      </w:pPr>
    </w:p>
    <w:p w14:paraId="147E9F0D" w14:textId="19E80C61" w:rsidR="00801121" w:rsidRDefault="00801121" w:rsidP="00801121">
      <w:r>
        <w:rPr>
          <w:noProof/>
        </w:rPr>
        <w:drawing>
          <wp:inline distT="0" distB="0" distL="0" distR="0" wp14:anchorId="05887787" wp14:editId="551DA6D7">
            <wp:extent cx="3130550" cy="1885653"/>
            <wp:effectExtent l="0" t="0" r="0" b="635"/>
            <wp:docPr id="948692520" name="Picture 948692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3131111" cy="1885991"/>
                    </a:xfrm>
                    <a:prstGeom prst="rect">
                      <a:avLst/>
                    </a:prstGeom>
                  </pic:spPr>
                </pic:pic>
              </a:graphicData>
            </a:graphic>
          </wp:inline>
        </w:drawing>
      </w:r>
    </w:p>
    <w:p w14:paraId="58A87316" w14:textId="42B8E583" w:rsidR="00801121" w:rsidRDefault="0F125CCA" w:rsidP="00801121">
      <w:pPr>
        <w:rPr>
          <w:i/>
          <w:iCs/>
        </w:rPr>
      </w:pPr>
      <w:r w:rsidRPr="0F125CCA">
        <w:rPr>
          <w:i/>
          <w:iCs/>
        </w:rPr>
        <w:t>Figura 1. Relación de la cantidad de los contenedores usados basados en su capacid</w:t>
      </w:r>
      <w:r w:rsidR="00EB06FB">
        <w:rPr>
          <w:i/>
          <w:iCs/>
        </w:rPr>
        <w:t>ad</w:t>
      </w:r>
      <w:ins w:id="1" w:author="Microsoft Word" w:date="2024-11-18T22:29:00Z" w16du:dateUtc="2024-11-19T03:29:00Z">
        <w:r w:rsidR="00EB06FB">
          <w:rPr>
            <w:i/>
            <w:iCs/>
          </w:rPr>
          <w:t>.</w:t>
        </w:r>
      </w:ins>
    </w:p>
    <w:p w14:paraId="51540A21" w14:textId="77777777" w:rsidR="00801121" w:rsidRDefault="00801121" w:rsidP="00801121">
      <w:pPr>
        <w:jc w:val="both"/>
        <w:rPr>
          <w:i/>
          <w:iCs/>
        </w:rPr>
      </w:pPr>
    </w:p>
    <w:p w14:paraId="2015667D" w14:textId="77777777" w:rsidR="00801121" w:rsidRDefault="00801121" w:rsidP="00801121">
      <w:pPr>
        <w:rPr>
          <w:i/>
          <w:iCs/>
        </w:rPr>
      </w:pPr>
      <w:r>
        <w:rPr>
          <w:noProof/>
        </w:rPr>
        <w:drawing>
          <wp:inline distT="0" distB="0" distL="0" distR="0" wp14:anchorId="2E678BFE" wp14:editId="55725D46">
            <wp:extent cx="3080824" cy="1008380"/>
            <wp:effectExtent l="0" t="0" r="5715" b="1270"/>
            <wp:docPr id="855598338" name="Imagen 4"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598338" name="Imagen 4" descr="Tabla&#10;&#10;Descripción generada automá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82321" cy="1008870"/>
                    </a:xfrm>
                    <a:prstGeom prst="rect">
                      <a:avLst/>
                    </a:prstGeom>
                    <a:noFill/>
                    <a:ln>
                      <a:noFill/>
                    </a:ln>
                  </pic:spPr>
                </pic:pic>
              </a:graphicData>
            </a:graphic>
          </wp:inline>
        </w:drawing>
      </w:r>
    </w:p>
    <w:p w14:paraId="70097C5C" w14:textId="77777777" w:rsidR="00801121" w:rsidRDefault="00801121" w:rsidP="00801121">
      <w:pPr>
        <w:rPr>
          <w:i/>
          <w:iCs/>
        </w:rPr>
      </w:pPr>
      <w:r>
        <w:rPr>
          <w:i/>
          <w:iCs/>
        </w:rPr>
        <w:t>Tabla 1. V</w:t>
      </w:r>
      <w:r w:rsidRPr="00FC0C77">
        <w:rPr>
          <w:i/>
          <w:iCs/>
        </w:rPr>
        <w:t>alores con los que se encontraron mayor porcentaje de brecha entre el Gurobi y el recocido simulado</w:t>
      </w:r>
    </w:p>
    <w:p w14:paraId="36F4C30B" w14:textId="77777777" w:rsidR="00801121" w:rsidRDefault="00801121" w:rsidP="00801121">
      <w:pPr>
        <w:rPr>
          <w:i/>
          <w:iCs/>
        </w:rPr>
      </w:pPr>
    </w:p>
    <w:p w14:paraId="66EB4CF1" w14:textId="77777777" w:rsidR="00801121" w:rsidRDefault="00801121" w:rsidP="00801121">
      <w:pPr>
        <w:rPr>
          <w:i/>
          <w:iCs/>
        </w:rPr>
      </w:pPr>
      <w:r>
        <w:rPr>
          <w:noProof/>
        </w:rPr>
        <w:drawing>
          <wp:inline distT="0" distB="0" distL="0" distR="0" wp14:anchorId="1F7123A5" wp14:editId="11C78598">
            <wp:extent cx="3067050" cy="1926867"/>
            <wp:effectExtent l="0" t="0" r="0" b="0"/>
            <wp:docPr id="1566216398" name="Imagen 5"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216398" name="Imagen 5" descr="Gráfico&#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72907" cy="1930547"/>
                    </a:xfrm>
                    <a:prstGeom prst="rect">
                      <a:avLst/>
                    </a:prstGeom>
                    <a:noFill/>
                    <a:ln>
                      <a:noFill/>
                    </a:ln>
                  </pic:spPr>
                </pic:pic>
              </a:graphicData>
            </a:graphic>
          </wp:inline>
        </w:drawing>
      </w:r>
    </w:p>
    <w:p w14:paraId="6BF3B27C" w14:textId="601BC0A9" w:rsidR="00801121" w:rsidRDefault="00801121" w:rsidP="00801121">
      <w:pPr>
        <w:rPr>
          <w:i/>
          <w:iCs/>
        </w:rPr>
      </w:pPr>
      <w:r>
        <w:rPr>
          <w:i/>
          <w:iCs/>
        </w:rPr>
        <w:t>Figura 2. Relación entre capacidad y brecha.</w:t>
      </w:r>
    </w:p>
    <w:p w14:paraId="7F131F54" w14:textId="77777777" w:rsidR="00801121" w:rsidRDefault="00801121" w:rsidP="00801121">
      <w:pPr>
        <w:rPr>
          <w:i/>
          <w:iCs/>
        </w:rPr>
      </w:pPr>
    </w:p>
    <w:p w14:paraId="1BA5C318" w14:textId="77777777" w:rsidR="00801121" w:rsidRDefault="00801121" w:rsidP="00801121">
      <w:pPr>
        <w:rPr>
          <w:i/>
          <w:iCs/>
        </w:rPr>
      </w:pPr>
      <w:r>
        <w:rPr>
          <w:noProof/>
        </w:rPr>
        <w:drawing>
          <wp:inline distT="0" distB="0" distL="0" distR="0" wp14:anchorId="59557121" wp14:editId="01E2FC79">
            <wp:extent cx="2984500" cy="1792799"/>
            <wp:effectExtent l="0" t="0" r="6350" b="0"/>
            <wp:docPr id="1683454516" name="Imagen 6"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454516" name="Imagen 6" descr="Gráfico, Gráfico de dispersión&#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87537" cy="1794623"/>
                    </a:xfrm>
                    <a:prstGeom prst="rect">
                      <a:avLst/>
                    </a:prstGeom>
                    <a:noFill/>
                    <a:ln>
                      <a:noFill/>
                    </a:ln>
                  </pic:spPr>
                </pic:pic>
              </a:graphicData>
            </a:graphic>
          </wp:inline>
        </w:drawing>
      </w:r>
    </w:p>
    <w:p w14:paraId="413A20A6" w14:textId="551209A2" w:rsidR="00801121" w:rsidRDefault="00801121" w:rsidP="00801121">
      <w:pPr>
        <w:rPr>
          <w:i/>
          <w:iCs/>
        </w:rPr>
      </w:pPr>
      <w:r>
        <w:rPr>
          <w:i/>
          <w:iCs/>
        </w:rPr>
        <w:t>Figura 3. Relación entre temperatura y brecha.</w:t>
      </w:r>
    </w:p>
    <w:p w14:paraId="4CEFEBF2" w14:textId="77777777" w:rsidR="00801121" w:rsidRDefault="00801121" w:rsidP="00801121">
      <w:pPr>
        <w:rPr>
          <w:i/>
          <w:iCs/>
        </w:rPr>
      </w:pPr>
    </w:p>
    <w:p w14:paraId="6E034B3B" w14:textId="300863F8" w:rsidR="00801121" w:rsidRDefault="00801121" w:rsidP="00801121">
      <w:pPr>
        <w:rPr>
          <w:i/>
          <w:iCs/>
        </w:rPr>
      </w:pPr>
      <w:r>
        <w:rPr>
          <w:noProof/>
        </w:rPr>
        <w:drawing>
          <wp:inline distT="0" distB="0" distL="0" distR="0" wp14:anchorId="1D1145A3" wp14:editId="3AA943AD">
            <wp:extent cx="3250565" cy="1953260"/>
            <wp:effectExtent l="0" t="0" r="6985" b="8890"/>
            <wp:docPr id="116488602" name="Imagen 7"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88602" name="Imagen 7" descr="Gráfico, Gráfico de dispersión&#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50565" cy="1953260"/>
                    </a:xfrm>
                    <a:prstGeom prst="rect">
                      <a:avLst/>
                    </a:prstGeom>
                    <a:noFill/>
                    <a:ln>
                      <a:noFill/>
                    </a:ln>
                  </pic:spPr>
                </pic:pic>
              </a:graphicData>
            </a:graphic>
          </wp:inline>
        </w:drawing>
      </w:r>
    </w:p>
    <w:p w14:paraId="0F6A08DA" w14:textId="01CA28AC" w:rsidR="00801121" w:rsidRPr="00FC0C77" w:rsidRDefault="00801121" w:rsidP="00801121">
      <w:pPr>
        <w:rPr>
          <w:i/>
          <w:iCs/>
        </w:rPr>
      </w:pPr>
      <w:r>
        <w:rPr>
          <w:i/>
          <w:iCs/>
        </w:rPr>
        <w:t>Figura 4. R</w:t>
      </w:r>
      <w:r w:rsidRPr="00C41CC9">
        <w:rPr>
          <w:i/>
          <w:iCs/>
        </w:rPr>
        <w:t>elación entre el número de iteraciones y la brecha (logarítmica)</w:t>
      </w:r>
    </w:p>
    <w:p w14:paraId="5EB87F45" w14:textId="1D334520" w:rsidR="55882C87" w:rsidRDefault="55882C87" w:rsidP="55882C87">
      <w:pPr>
        <w:rPr>
          <w:i/>
          <w:iCs/>
        </w:rPr>
      </w:pPr>
    </w:p>
    <w:p w14:paraId="7C7BF619" w14:textId="450CD034" w:rsidR="55882C87" w:rsidRDefault="55882C87" w:rsidP="55882C87">
      <w:r>
        <w:rPr>
          <w:noProof/>
        </w:rPr>
        <w:drawing>
          <wp:inline distT="0" distB="0" distL="0" distR="0" wp14:anchorId="64E84796" wp14:editId="403F9985">
            <wp:extent cx="3257550" cy="1952625"/>
            <wp:effectExtent l="0" t="0" r="0" b="0"/>
            <wp:docPr id="494857723" name="Picture 4948577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257550" cy="1952625"/>
                    </a:xfrm>
                    <a:prstGeom prst="rect">
                      <a:avLst/>
                    </a:prstGeom>
                  </pic:spPr>
                </pic:pic>
              </a:graphicData>
            </a:graphic>
          </wp:inline>
        </w:drawing>
      </w:r>
    </w:p>
    <w:p w14:paraId="10D92DE8" w14:textId="0D17002D" w:rsidR="1C4AAA37" w:rsidRDefault="1C4AAA37" w:rsidP="1C4AAA37">
      <w:pPr>
        <w:rPr>
          <w:rFonts w:eastAsia="Times New Roman"/>
        </w:rPr>
      </w:pPr>
      <w:r w:rsidRPr="1C4AAA37">
        <w:rPr>
          <w:rFonts w:eastAsia="Times New Roman"/>
          <w:i/>
          <w:iCs/>
          <w:color w:val="000000" w:themeColor="text1"/>
        </w:rPr>
        <w:t>Figura 5. Relación entre el factor de enfriamiento y la brecha</w:t>
      </w:r>
    </w:p>
    <w:p w14:paraId="71E254C1" w14:textId="397E87E5" w:rsidR="00801121" w:rsidRDefault="00801121" w:rsidP="00801121">
      <w:pPr>
        <w:pStyle w:val="Heading1"/>
        <w:numPr>
          <w:ilvl w:val="0"/>
          <w:numId w:val="4"/>
        </w:numPr>
        <w:rPr>
          <w:rFonts w:ascii="Times New Roman" w:hAnsi="Times New Roman" w:cs="Times New Roman"/>
          <w:b/>
          <w:bCs/>
          <w:color w:val="auto"/>
          <w:sz w:val="20"/>
          <w:szCs w:val="20"/>
        </w:rPr>
      </w:pPr>
      <w:r>
        <w:rPr>
          <w:rFonts w:ascii="Times New Roman" w:hAnsi="Times New Roman" w:cs="Times New Roman"/>
          <w:b/>
          <w:bCs/>
          <w:color w:val="auto"/>
          <w:sz w:val="20"/>
          <w:szCs w:val="20"/>
        </w:rPr>
        <w:t>Análisis de resultados.</w:t>
      </w:r>
    </w:p>
    <w:p w14:paraId="4B225320" w14:textId="2AA3E7F8" w:rsidR="64284154" w:rsidRDefault="1D5FC318" w:rsidP="001D4DFC">
      <w:pPr>
        <w:ind w:firstLine="284"/>
        <w:jc w:val="both"/>
      </w:pPr>
      <w:r>
        <w:t xml:space="preserve">Los </w:t>
      </w:r>
      <w:r w:rsidR="00EB06FB">
        <w:t>análisis</w:t>
      </w:r>
      <w:r>
        <w:t xml:space="preserve"> de resultados se dan en </w:t>
      </w:r>
      <w:r w:rsidR="00EB06FB">
        <w:t>función</w:t>
      </w:r>
      <w:r>
        <w:t xml:space="preserve"> de las </w:t>
      </w:r>
      <w:r w:rsidR="00EB06FB">
        <w:t>gráficas</w:t>
      </w:r>
      <w:r>
        <w:t xml:space="preserve"> y que se puede apreciar de cada una de ellas.</w:t>
      </w:r>
      <w:r w:rsidR="64284154">
        <w:br/>
      </w:r>
    </w:p>
    <w:p w14:paraId="0365A666" w14:textId="7119C885" w:rsidR="64284154" w:rsidRDefault="131B9BE3" w:rsidP="001D4DFC">
      <w:pPr>
        <w:ind w:firstLine="284"/>
        <w:jc w:val="both"/>
      </w:pPr>
      <w:r>
        <w:t xml:space="preserve">En la figura 1 se realiza una </w:t>
      </w:r>
      <w:r w:rsidR="00F449CC">
        <w:t>comparación</w:t>
      </w:r>
      <w:r>
        <w:t xml:space="preserve"> entre la capacidad de los contenedores usados y los contenedores que fueron requeridos </w:t>
      </w:r>
      <w:r w:rsidR="00F449CC">
        <w:t>según</w:t>
      </w:r>
      <w:r w:rsidR="10C0476B">
        <w:t xml:space="preserve"> el algoritmo de </w:t>
      </w:r>
      <w:r w:rsidR="00F449CC">
        <w:t>Gurobi</w:t>
      </w:r>
      <w:r w:rsidR="10C0476B">
        <w:t xml:space="preserve">. La grafica muestra un resultado </w:t>
      </w:r>
      <w:r w:rsidR="00F449CC">
        <w:t>lógico</w:t>
      </w:r>
      <w:r w:rsidR="10C0476B">
        <w:t xml:space="preserve"> </w:t>
      </w:r>
      <w:r w:rsidR="00F449CC">
        <w:t>según</w:t>
      </w:r>
      <w:r w:rsidR="10C0476B">
        <w:t xml:space="preserve"> la realidad, a mayor capacidad de los contenedores, menor es el </w:t>
      </w:r>
      <w:r w:rsidR="00F449CC">
        <w:t>número</w:t>
      </w:r>
      <w:r w:rsidR="10C0476B">
        <w:t xml:space="preserve"> de contenedores necesarios.</w:t>
      </w:r>
    </w:p>
    <w:p w14:paraId="6DE2B793" w14:textId="7F626722" w:rsidR="10C0476B" w:rsidRDefault="10C0476B" w:rsidP="001D4DFC">
      <w:pPr>
        <w:ind w:firstLine="284"/>
        <w:jc w:val="both"/>
      </w:pPr>
    </w:p>
    <w:p w14:paraId="63D7FB48" w14:textId="38C324CA" w:rsidR="10C0476B" w:rsidRDefault="10C0476B" w:rsidP="001D4DFC">
      <w:pPr>
        <w:ind w:firstLine="284"/>
        <w:jc w:val="both"/>
      </w:pPr>
      <w:r>
        <w:t xml:space="preserve">En la figura 2 se muestra la </w:t>
      </w:r>
      <w:r w:rsidR="00F449CC">
        <w:t>relación</w:t>
      </w:r>
      <w:r>
        <w:t xml:space="preserve"> existente entre la capacidad de los </w:t>
      </w:r>
      <w:r w:rsidR="4B68C583">
        <w:t>contenedores y la brecha existente entre los algoritmos</w:t>
      </w:r>
      <w:r w:rsidR="6F7204FD">
        <w:t xml:space="preserve">, los resultados muestran </w:t>
      </w:r>
      <w:r w:rsidR="3016C544">
        <w:t xml:space="preserve">una conjetura interesante entre esta </w:t>
      </w:r>
      <w:r w:rsidR="00F449CC">
        <w:t>relación</w:t>
      </w:r>
      <w:r w:rsidR="3016C544">
        <w:t xml:space="preserve">, ya que al aumentar la capacidad de los </w:t>
      </w:r>
      <w:r w:rsidR="10316332">
        <w:t xml:space="preserve">contenedores </w:t>
      </w:r>
      <w:r w:rsidR="00F449CC">
        <w:t>también</w:t>
      </w:r>
      <w:r w:rsidR="10316332">
        <w:t xml:space="preserve"> se incrementa la brecha en algunos casos </w:t>
      </w:r>
      <w:r w:rsidR="00F449CC">
        <w:t>específicos</w:t>
      </w:r>
      <w:r w:rsidR="16D00C03">
        <w:t xml:space="preserve">, aunque la </w:t>
      </w:r>
      <w:r w:rsidR="00F449CC">
        <w:t>mayoría</w:t>
      </w:r>
      <w:r w:rsidR="16D00C03">
        <w:t xml:space="preserve"> tiende a estar estables</w:t>
      </w:r>
      <w:r w:rsidR="5167EC61">
        <w:t xml:space="preserve"> en un </w:t>
      </w:r>
      <w:r w:rsidR="79DAFC1C">
        <w:t xml:space="preserve">valor de brecha inferior al 200%. Este </w:t>
      </w:r>
      <w:r w:rsidR="00F449CC">
        <w:t>fenómeno</w:t>
      </w:r>
      <w:r w:rsidR="79DAFC1C">
        <w:t xml:space="preserve"> es posible explicarlos dado a que a </w:t>
      </w:r>
      <w:r w:rsidR="3BAB2143">
        <w:t>mayor capacidad:</w:t>
      </w:r>
    </w:p>
    <w:p w14:paraId="29B36A85" w14:textId="702AC457" w:rsidR="3BAB2143" w:rsidRDefault="3BAB2143" w:rsidP="3BAB2143">
      <w:pPr>
        <w:pStyle w:val="ListParagraph"/>
        <w:numPr>
          <w:ilvl w:val="0"/>
          <w:numId w:val="1"/>
        </w:numPr>
        <w:jc w:val="both"/>
        <w:rPr>
          <w:rFonts w:eastAsia="Times New Roman"/>
        </w:rPr>
      </w:pPr>
      <w:r w:rsidRPr="3BAB2143">
        <w:rPr>
          <w:rFonts w:eastAsia="Times New Roman"/>
        </w:rPr>
        <w:t>Aumenta la complejidad del espacio de búsqueda (más soluciones válidas).</w:t>
      </w:r>
    </w:p>
    <w:p w14:paraId="77E10DF5" w14:textId="7E6085C8" w:rsidR="3BAB2143" w:rsidRDefault="3BAB2143" w:rsidP="3BAB2143">
      <w:pPr>
        <w:pStyle w:val="ListParagraph"/>
        <w:numPr>
          <w:ilvl w:val="0"/>
          <w:numId w:val="1"/>
        </w:numPr>
        <w:jc w:val="both"/>
        <w:rPr>
          <w:rFonts w:eastAsia="Times New Roman"/>
        </w:rPr>
      </w:pPr>
      <w:r w:rsidRPr="3BAB2143">
        <w:rPr>
          <w:rFonts w:eastAsia="Times New Roman"/>
        </w:rPr>
        <w:t>Reduce la presión de las restricciones, permitiendo soluciones subóptimas.</w:t>
      </w:r>
    </w:p>
    <w:p w14:paraId="3A3AD44B" w14:textId="49496882" w:rsidR="3BAB2143" w:rsidRDefault="3BAB2143" w:rsidP="3BAB2143">
      <w:pPr>
        <w:pStyle w:val="ListParagraph"/>
        <w:numPr>
          <w:ilvl w:val="0"/>
          <w:numId w:val="1"/>
        </w:numPr>
        <w:jc w:val="both"/>
        <w:rPr>
          <w:rFonts w:eastAsia="Times New Roman"/>
        </w:rPr>
      </w:pPr>
      <w:r w:rsidRPr="3BAB2143">
        <w:rPr>
          <w:rFonts w:eastAsia="Times New Roman"/>
        </w:rPr>
        <w:t>Resalta las limitaciones del recocido simulado frente a métodos exactos como Gurobi.</w:t>
      </w:r>
    </w:p>
    <w:p w14:paraId="164192C8" w14:textId="643B49B0" w:rsidR="79D3603B" w:rsidRDefault="79D3603B" w:rsidP="79D3603B">
      <w:pPr>
        <w:jc w:val="both"/>
        <w:rPr>
          <w:rFonts w:eastAsia="Times New Roman"/>
        </w:rPr>
      </w:pPr>
    </w:p>
    <w:p w14:paraId="3B2E9B11" w14:textId="48288FD0" w:rsidR="79D3603B" w:rsidRDefault="476CA6F9" w:rsidP="001D4DFC">
      <w:pPr>
        <w:ind w:firstLine="284"/>
        <w:jc w:val="both"/>
        <w:rPr>
          <w:rFonts w:eastAsia="Times New Roman"/>
        </w:rPr>
      </w:pPr>
      <w:r w:rsidRPr="476CA6F9">
        <w:rPr>
          <w:rFonts w:eastAsia="Times New Roman"/>
        </w:rPr>
        <w:t xml:space="preserve">En la figura 3 se muestra la </w:t>
      </w:r>
      <w:r w:rsidR="00F449CC" w:rsidRPr="476CA6F9">
        <w:rPr>
          <w:rFonts w:eastAsia="Times New Roman"/>
        </w:rPr>
        <w:t>relación</w:t>
      </w:r>
      <w:r w:rsidRPr="476CA6F9">
        <w:rPr>
          <w:rFonts w:eastAsia="Times New Roman"/>
        </w:rPr>
        <w:t xml:space="preserve"> entre el valor de la temperatura </w:t>
      </w:r>
      <w:r w:rsidR="00F449CC" w:rsidRPr="476CA6F9">
        <w:rPr>
          <w:rFonts w:eastAsia="Times New Roman"/>
        </w:rPr>
        <w:t>inicial</w:t>
      </w:r>
      <w:r w:rsidRPr="476CA6F9">
        <w:rPr>
          <w:rFonts w:eastAsia="Times New Roman"/>
        </w:rPr>
        <w:t xml:space="preserve"> y la brecha entre las soluciones, los resultados son claros </w:t>
      </w:r>
      <w:r w:rsidR="00F449CC" w:rsidRPr="476CA6F9">
        <w:rPr>
          <w:rFonts w:eastAsia="Times New Roman"/>
        </w:rPr>
        <w:t>según</w:t>
      </w:r>
      <w:r w:rsidRPr="476CA6F9">
        <w:rPr>
          <w:rFonts w:eastAsia="Times New Roman"/>
        </w:rPr>
        <w:t xml:space="preserve"> la </w:t>
      </w:r>
      <w:r w:rsidR="00F449CC" w:rsidRPr="476CA6F9">
        <w:rPr>
          <w:rFonts w:eastAsia="Times New Roman"/>
        </w:rPr>
        <w:t>gráfica</w:t>
      </w:r>
      <w:r w:rsidRPr="476CA6F9">
        <w:rPr>
          <w:rFonts w:eastAsia="Times New Roman"/>
        </w:rPr>
        <w:t xml:space="preserve">, muestran que no existe una </w:t>
      </w:r>
      <w:r w:rsidR="00F449CC" w:rsidRPr="45CCD7D5">
        <w:rPr>
          <w:rFonts w:eastAsia="Times New Roman"/>
        </w:rPr>
        <w:t>relación</w:t>
      </w:r>
      <w:r w:rsidR="45CCD7D5" w:rsidRPr="45CCD7D5">
        <w:rPr>
          <w:rFonts w:eastAsia="Times New Roman"/>
        </w:rPr>
        <w:t xml:space="preserve"> apreciable entre la temperatura inicial y el porcentaje de brecha, es </w:t>
      </w:r>
      <w:r w:rsidR="5375BA03" w:rsidRPr="5375BA03">
        <w:rPr>
          <w:rFonts w:eastAsia="Times New Roman"/>
        </w:rPr>
        <w:t xml:space="preserve">posible que la brecha se vea </w:t>
      </w:r>
      <w:r w:rsidR="00F449CC" w:rsidRPr="5375BA03">
        <w:rPr>
          <w:rFonts w:eastAsia="Times New Roman"/>
        </w:rPr>
        <w:t>más</w:t>
      </w:r>
      <w:r w:rsidR="5375BA03" w:rsidRPr="5375BA03">
        <w:rPr>
          <w:rFonts w:eastAsia="Times New Roman"/>
        </w:rPr>
        <w:t xml:space="preserve"> influenciada por otros </w:t>
      </w:r>
      <w:r w:rsidR="00D97395" w:rsidRPr="46C5F3CB">
        <w:rPr>
          <w:rFonts w:eastAsia="Times New Roman"/>
        </w:rPr>
        <w:t>parámetros</w:t>
      </w:r>
      <w:r w:rsidR="46C5F3CB" w:rsidRPr="46C5F3CB">
        <w:rPr>
          <w:rFonts w:eastAsia="Times New Roman"/>
        </w:rPr>
        <w:t>, es posible indicar que La temperatura inicial no tiene un efecto determinante por sí sola sobre la brecha. Es probable que las configuraciones subóptimas de otros parámetros sean las principales responsables de las brechas grandes.</w:t>
      </w:r>
    </w:p>
    <w:p w14:paraId="63F9884E" w14:textId="31251773" w:rsidR="771DCD7C" w:rsidRDefault="771DCD7C" w:rsidP="771DCD7C">
      <w:pPr>
        <w:jc w:val="both"/>
        <w:rPr>
          <w:rFonts w:eastAsia="Times New Roman"/>
        </w:rPr>
      </w:pPr>
    </w:p>
    <w:p w14:paraId="01EBDF25" w14:textId="0E2CFECE" w:rsidR="5ED6E44A" w:rsidRDefault="5ED6E44A" w:rsidP="001D4DFC">
      <w:pPr>
        <w:ind w:firstLine="284"/>
        <w:jc w:val="both"/>
        <w:rPr>
          <w:rFonts w:eastAsia="Times New Roman"/>
        </w:rPr>
      </w:pPr>
      <w:r w:rsidRPr="5ED6E44A">
        <w:rPr>
          <w:rFonts w:eastAsia="Times New Roman"/>
        </w:rPr>
        <w:t xml:space="preserve">En la figura 4 se presenta la </w:t>
      </w:r>
      <w:r w:rsidR="00560A0A" w:rsidRPr="5ED6E44A">
        <w:rPr>
          <w:rFonts w:eastAsia="Times New Roman"/>
        </w:rPr>
        <w:t>gráfica</w:t>
      </w:r>
      <w:r w:rsidRPr="5ED6E44A">
        <w:rPr>
          <w:rFonts w:eastAsia="Times New Roman"/>
        </w:rPr>
        <w:t xml:space="preserve"> que compara el </w:t>
      </w:r>
      <w:r w:rsidR="00560A0A" w:rsidRPr="5ED6E44A">
        <w:rPr>
          <w:rFonts w:eastAsia="Times New Roman"/>
        </w:rPr>
        <w:t>número</w:t>
      </w:r>
      <w:r w:rsidRPr="5ED6E44A">
        <w:rPr>
          <w:rFonts w:eastAsia="Times New Roman"/>
        </w:rPr>
        <w:t xml:space="preserve"> de iteraciones con la brecha entre los algoritmos. Los resultados muestran un resultado muy apreciable y distinguible, a mayor </w:t>
      </w:r>
      <w:r w:rsidR="00560A0A" w:rsidRPr="5ED6E44A">
        <w:rPr>
          <w:rFonts w:eastAsia="Times New Roman"/>
        </w:rPr>
        <w:t>número</w:t>
      </w:r>
      <w:r w:rsidRPr="5ED6E44A">
        <w:rPr>
          <w:rFonts w:eastAsia="Times New Roman"/>
        </w:rPr>
        <w:t xml:space="preserve"> de iteraciones menor es la brecha entre los algoritmos, este </w:t>
      </w:r>
      <w:r w:rsidR="00560A0A" w:rsidRPr="5ED6E44A">
        <w:rPr>
          <w:rFonts w:eastAsia="Times New Roman"/>
        </w:rPr>
        <w:t>también</w:t>
      </w:r>
      <w:r w:rsidRPr="5ED6E44A">
        <w:rPr>
          <w:rFonts w:eastAsia="Times New Roman"/>
        </w:rPr>
        <w:t xml:space="preserve"> muestra que la necesidad de numero de iteraciones al transcurrir el tiempo se va volviendo </w:t>
      </w:r>
      <w:r w:rsidR="00D47DAD" w:rsidRPr="5ED6E44A">
        <w:rPr>
          <w:rFonts w:eastAsia="Times New Roman"/>
        </w:rPr>
        <w:t>logarítmico</w:t>
      </w:r>
      <w:r w:rsidRPr="5ED6E44A">
        <w:rPr>
          <w:rFonts w:eastAsia="Times New Roman"/>
        </w:rPr>
        <w:t xml:space="preserve">, es decir que llega un punto donde elegir un mayor </w:t>
      </w:r>
      <w:r w:rsidR="00D47DAD" w:rsidRPr="5ED6E44A">
        <w:rPr>
          <w:rFonts w:eastAsia="Times New Roman"/>
        </w:rPr>
        <w:t>número</w:t>
      </w:r>
      <w:r w:rsidRPr="5ED6E44A">
        <w:rPr>
          <w:rFonts w:eastAsia="Times New Roman"/>
        </w:rPr>
        <w:t xml:space="preserve"> de iteraciones no simboliza una menor brecha entre las soluciones, este se puede considerar como el </w:t>
      </w:r>
      <w:r w:rsidR="00D47DAD" w:rsidRPr="5ED6E44A">
        <w:rPr>
          <w:rFonts w:eastAsia="Times New Roman"/>
        </w:rPr>
        <w:t>parámetro</w:t>
      </w:r>
      <w:r w:rsidRPr="5ED6E44A">
        <w:rPr>
          <w:rFonts w:eastAsia="Times New Roman"/>
        </w:rPr>
        <w:t xml:space="preserve"> que </w:t>
      </w:r>
      <w:r w:rsidR="00D47DAD" w:rsidRPr="5ED6E44A">
        <w:rPr>
          <w:rFonts w:eastAsia="Times New Roman"/>
        </w:rPr>
        <w:t>más</w:t>
      </w:r>
      <w:r w:rsidRPr="5ED6E44A">
        <w:rPr>
          <w:rFonts w:eastAsia="Times New Roman"/>
        </w:rPr>
        <w:t xml:space="preserve"> afecta al momento</w:t>
      </w:r>
      <w:r w:rsidR="339E5599" w:rsidRPr="339E5599">
        <w:rPr>
          <w:rFonts w:eastAsia="Times New Roman"/>
        </w:rPr>
        <w:t xml:space="preserve"> de encontrar un resultado mejor o </w:t>
      </w:r>
      <w:r w:rsidR="00D47DAD" w:rsidRPr="339E5599">
        <w:rPr>
          <w:rFonts w:eastAsia="Times New Roman"/>
        </w:rPr>
        <w:t>más</w:t>
      </w:r>
      <w:r w:rsidR="339E5599" w:rsidRPr="339E5599">
        <w:rPr>
          <w:rFonts w:eastAsia="Times New Roman"/>
        </w:rPr>
        <w:t xml:space="preserve"> aproximado al optimo.</w:t>
      </w:r>
    </w:p>
    <w:p w14:paraId="494FA1BE" w14:textId="69047B31" w:rsidR="339E5599" w:rsidRDefault="339E5599" w:rsidP="001D4DFC">
      <w:pPr>
        <w:ind w:firstLine="284"/>
        <w:jc w:val="both"/>
        <w:rPr>
          <w:rFonts w:eastAsia="Times New Roman"/>
        </w:rPr>
      </w:pPr>
    </w:p>
    <w:p w14:paraId="7D778427" w14:textId="524DA45A" w:rsidR="1C4AAA37" w:rsidRDefault="2ABFB88E" w:rsidP="001D4DFC">
      <w:pPr>
        <w:ind w:firstLine="284"/>
        <w:jc w:val="both"/>
        <w:rPr>
          <w:rFonts w:eastAsia="Times New Roman"/>
        </w:rPr>
      </w:pPr>
      <w:r w:rsidRPr="2ABFB88E">
        <w:rPr>
          <w:rFonts w:eastAsia="Times New Roman"/>
        </w:rPr>
        <w:t xml:space="preserve">En la </w:t>
      </w:r>
      <w:r w:rsidR="008619F3" w:rsidRPr="2ABFB88E">
        <w:rPr>
          <w:rFonts w:eastAsia="Times New Roman"/>
        </w:rPr>
        <w:t>gráfica</w:t>
      </w:r>
      <w:r w:rsidRPr="2ABFB88E">
        <w:rPr>
          <w:rFonts w:eastAsia="Times New Roman"/>
        </w:rPr>
        <w:t xml:space="preserve"> 5 se muestra la </w:t>
      </w:r>
      <w:r w:rsidR="008619F3" w:rsidRPr="2ABFB88E">
        <w:rPr>
          <w:rFonts w:eastAsia="Times New Roman"/>
        </w:rPr>
        <w:t>gráfica</w:t>
      </w:r>
      <w:r w:rsidRPr="2ABFB88E">
        <w:rPr>
          <w:rFonts w:eastAsia="Times New Roman"/>
        </w:rPr>
        <w:t xml:space="preserve"> que relaciona el factor de enfriamiento con la brecha. </w:t>
      </w:r>
      <w:r w:rsidR="7AAAB55C" w:rsidRPr="7AAAB55C">
        <w:rPr>
          <w:rFonts w:eastAsia="Times New Roman"/>
        </w:rPr>
        <w:t>Esta muestra muy sutilmente que a mayor factor de enfriamiento mayor es el valor de la brecha</w:t>
      </w:r>
      <w:r w:rsidR="5A164EA1" w:rsidRPr="5A164EA1">
        <w:rPr>
          <w:rFonts w:eastAsia="Times New Roman"/>
        </w:rPr>
        <w:t xml:space="preserve">, </w:t>
      </w:r>
      <w:r w:rsidR="1AC0D26A" w:rsidRPr="1AC0D26A">
        <w:rPr>
          <w:rFonts w:eastAsia="Times New Roman"/>
        </w:rPr>
        <w:t xml:space="preserve">por lo que es preferible que para la </w:t>
      </w:r>
      <w:r w:rsidR="0010597A" w:rsidRPr="1AC0D26A">
        <w:rPr>
          <w:rFonts w:eastAsia="Times New Roman"/>
        </w:rPr>
        <w:t>solución</w:t>
      </w:r>
      <w:r w:rsidR="1AC0D26A" w:rsidRPr="1AC0D26A">
        <w:rPr>
          <w:rFonts w:eastAsia="Times New Roman"/>
        </w:rPr>
        <w:t xml:space="preserve"> de recocido el </w:t>
      </w:r>
      <w:r w:rsidR="0010597A" w:rsidRPr="40DF5B91">
        <w:rPr>
          <w:rFonts w:eastAsia="Times New Roman"/>
        </w:rPr>
        <w:t>parámetro</w:t>
      </w:r>
      <w:r w:rsidR="40DF5B91" w:rsidRPr="40DF5B91">
        <w:rPr>
          <w:rFonts w:eastAsia="Times New Roman"/>
        </w:rPr>
        <w:t xml:space="preserve"> del factor de enfriamiento tienda a ser bajo.</w:t>
      </w:r>
    </w:p>
    <w:p w14:paraId="7061DEA4" w14:textId="34037314" w:rsidR="40DF5B91" w:rsidRDefault="40DF5B91" w:rsidP="40DF5B91">
      <w:pPr>
        <w:jc w:val="both"/>
        <w:rPr>
          <w:rFonts w:eastAsia="Times New Roman"/>
        </w:rPr>
      </w:pPr>
    </w:p>
    <w:p w14:paraId="43BE1569" w14:textId="13618786" w:rsidR="339E5599" w:rsidRDefault="1D7CF636" w:rsidP="001D4DFC">
      <w:pPr>
        <w:ind w:firstLine="284"/>
        <w:jc w:val="both"/>
        <w:rPr>
          <w:rFonts w:eastAsia="Times New Roman"/>
        </w:rPr>
      </w:pPr>
      <w:r w:rsidRPr="1D7CF636">
        <w:rPr>
          <w:rFonts w:eastAsia="Times New Roman"/>
        </w:rPr>
        <w:t xml:space="preserve">En la tabla 1 se muestran los valores con los que se </w:t>
      </w:r>
      <w:r w:rsidR="008619F3" w:rsidRPr="1D7CF636">
        <w:rPr>
          <w:rFonts w:eastAsia="Times New Roman"/>
        </w:rPr>
        <w:t>logró</w:t>
      </w:r>
      <w:r w:rsidRPr="1D7CF636">
        <w:rPr>
          <w:rFonts w:eastAsia="Times New Roman"/>
        </w:rPr>
        <w:t xml:space="preserve"> un mayor valor de brecha entre las soluciones, </w:t>
      </w:r>
      <w:r w:rsidR="008619F3" w:rsidRPr="1D7CF636">
        <w:rPr>
          <w:rFonts w:eastAsia="Times New Roman"/>
        </w:rPr>
        <w:t>ósea</w:t>
      </w:r>
      <w:r w:rsidRPr="1D7CF636">
        <w:rPr>
          <w:rFonts w:eastAsia="Times New Roman"/>
        </w:rPr>
        <w:t xml:space="preserve"> que las </w:t>
      </w:r>
      <w:r w:rsidR="4D32CBE5" w:rsidRPr="4D32CBE5">
        <w:rPr>
          <w:rFonts w:eastAsia="Times New Roman"/>
        </w:rPr>
        <w:t xml:space="preserve">diferencias entre la </w:t>
      </w:r>
      <w:r w:rsidR="008619F3" w:rsidRPr="4D32CBE5">
        <w:rPr>
          <w:rFonts w:eastAsia="Times New Roman"/>
        </w:rPr>
        <w:t>solución</w:t>
      </w:r>
      <w:r w:rsidR="4D32CBE5" w:rsidRPr="4D32CBE5">
        <w:rPr>
          <w:rFonts w:eastAsia="Times New Roman"/>
        </w:rPr>
        <w:t xml:space="preserve"> optima de </w:t>
      </w:r>
      <w:r w:rsidR="008619F3" w:rsidRPr="4D32CBE5">
        <w:rPr>
          <w:rFonts w:eastAsia="Times New Roman"/>
        </w:rPr>
        <w:t>Gurobi</w:t>
      </w:r>
      <w:r w:rsidR="4D32CBE5" w:rsidRPr="4D32CBE5">
        <w:rPr>
          <w:rFonts w:eastAsia="Times New Roman"/>
        </w:rPr>
        <w:t xml:space="preserve"> y la del recocido fueron </w:t>
      </w:r>
      <w:r w:rsidR="008619F3" w:rsidRPr="4D32CBE5">
        <w:rPr>
          <w:rFonts w:eastAsia="Times New Roman"/>
        </w:rPr>
        <w:t>máximas</w:t>
      </w:r>
      <w:r w:rsidR="4D32CBE5" w:rsidRPr="4D32CBE5">
        <w:rPr>
          <w:rFonts w:eastAsia="Times New Roman"/>
        </w:rPr>
        <w:t xml:space="preserve">. </w:t>
      </w:r>
      <w:r w:rsidR="1845E34D" w:rsidRPr="1845E34D">
        <w:rPr>
          <w:rFonts w:eastAsia="Times New Roman"/>
        </w:rPr>
        <w:t>En la tabla predomina lo siguiente:</w:t>
      </w:r>
      <w:r w:rsidR="4D32CBE5">
        <w:br/>
      </w:r>
      <w:r w:rsidR="4D32CBE5">
        <w:tab/>
      </w:r>
      <w:r w:rsidR="1845E34D" w:rsidRPr="1845E34D">
        <w:rPr>
          <w:rFonts w:eastAsia="Times New Roman"/>
        </w:rPr>
        <w:t xml:space="preserve">-La cantidad de iteraciones en todos los casos fue la </w:t>
      </w:r>
      <w:r w:rsidR="008619F3" w:rsidRPr="1845E34D">
        <w:rPr>
          <w:rFonts w:eastAsia="Times New Roman"/>
        </w:rPr>
        <w:t>mínima</w:t>
      </w:r>
      <w:r w:rsidR="1845E34D" w:rsidRPr="1845E34D">
        <w:rPr>
          <w:rFonts w:eastAsia="Times New Roman"/>
        </w:rPr>
        <w:t xml:space="preserve"> posible</w:t>
      </w:r>
    </w:p>
    <w:p w14:paraId="76BFBB80" w14:textId="7D74864C" w:rsidR="339E5599" w:rsidRDefault="53DD53AC" w:rsidP="53DD53AC">
      <w:pPr>
        <w:ind w:left="708"/>
        <w:jc w:val="both"/>
        <w:rPr>
          <w:rFonts w:eastAsia="Times New Roman"/>
        </w:rPr>
      </w:pPr>
      <w:r w:rsidRPr="53DD53AC">
        <w:rPr>
          <w:rFonts w:eastAsia="Times New Roman"/>
        </w:rPr>
        <w:t xml:space="preserve">-El valor de la temperatura inicial fue despreciable ya que no hay un </w:t>
      </w:r>
      <w:r w:rsidR="008619F3" w:rsidRPr="53DD53AC">
        <w:rPr>
          <w:rFonts w:eastAsia="Times New Roman"/>
        </w:rPr>
        <w:t>patrón</w:t>
      </w:r>
      <w:r w:rsidRPr="53DD53AC">
        <w:rPr>
          <w:rFonts w:eastAsia="Times New Roman"/>
        </w:rPr>
        <w:t xml:space="preserve"> concreto</w:t>
      </w:r>
    </w:p>
    <w:p w14:paraId="1257CFBE" w14:textId="1B34E05A" w:rsidR="339E5599" w:rsidRDefault="77DA246C" w:rsidP="1845E34D">
      <w:pPr>
        <w:ind w:left="708"/>
        <w:jc w:val="both"/>
        <w:rPr>
          <w:rFonts w:eastAsia="Times New Roman"/>
        </w:rPr>
      </w:pPr>
      <w:r w:rsidRPr="77DA246C">
        <w:rPr>
          <w:rFonts w:eastAsia="Times New Roman"/>
        </w:rPr>
        <w:t xml:space="preserve">-El valor </w:t>
      </w:r>
      <w:r w:rsidR="008E5BED" w:rsidRPr="77DA246C">
        <w:rPr>
          <w:rFonts w:eastAsia="Times New Roman"/>
        </w:rPr>
        <w:t>del</w:t>
      </w:r>
      <w:r w:rsidRPr="77DA246C">
        <w:rPr>
          <w:rFonts w:eastAsia="Times New Roman"/>
        </w:rPr>
        <w:t xml:space="preserve"> factor de enfriamiento tiende a ser el </w:t>
      </w:r>
      <w:r w:rsidR="0010597A" w:rsidRPr="77DA246C">
        <w:rPr>
          <w:rFonts w:eastAsia="Times New Roman"/>
        </w:rPr>
        <w:t>máximo</w:t>
      </w:r>
      <w:r w:rsidRPr="77DA246C">
        <w:rPr>
          <w:rFonts w:eastAsia="Times New Roman"/>
        </w:rPr>
        <w:t xml:space="preserve">, </w:t>
      </w:r>
      <w:r w:rsidR="008E5BED" w:rsidRPr="77DA246C">
        <w:rPr>
          <w:rFonts w:eastAsia="Times New Roman"/>
        </w:rPr>
        <w:t>ósea</w:t>
      </w:r>
      <w:r w:rsidRPr="77DA246C">
        <w:rPr>
          <w:rFonts w:eastAsia="Times New Roman"/>
        </w:rPr>
        <w:t xml:space="preserve"> de 0.95 </w:t>
      </w:r>
      <w:r w:rsidR="0010597A" w:rsidRPr="77DA246C">
        <w:rPr>
          <w:rFonts w:eastAsia="Times New Roman"/>
        </w:rPr>
        <w:t>únicamente</w:t>
      </w:r>
      <w:r w:rsidRPr="77DA246C">
        <w:rPr>
          <w:rFonts w:eastAsia="Times New Roman"/>
        </w:rPr>
        <w:t xml:space="preserve"> </w:t>
      </w:r>
      <w:r w:rsidR="31FF663B" w:rsidRPr="31FF663B">
        <w:rPr>
          <w:rFonts w:eastAsia="Times New Roman"/>
        </w:rPr>
        <w:t>variando 0.05 puntos porcentuales en un caso</w:t>
      </w:r>
    </w:p>
    <w:p w14:paraId="2FF79696" w14:textId="7446E40D" w:rsidR="31FF663B" w:rsidRDefault="31FF663B" w:rsidP="31FF663B">
      <w:pPr>
        <w:ind w:left="708"/>
        <w:jc w:val="both"/>
        <w:rPr>
          <w:rFonts w:eastAsia="Times New Roman"/>
        </w:rPr>
      </w:pPr>
      <w:r w:rsidRPr="31FF663B">
        <w:rPr>
          <w:rFonts w:eastAsia="Times New Roman"/>
        </w:rPr>
        <w:t xml:space="preserve">-La capacidad de los contenedores tiende a estar en valores </w:t>
      </w:r>
      <w:r w:rsidR="11FA0E17" w:rsidRPr="11FA0E17">
        <w:rPr>
          <w:rFonts w:eastAsia="Times New Roman"/>
        </w:rPr>
        <w:t>altos en el rango de 80-100.</w:t>
      </w:r>
    </w:p>
    <w:p w14:paraId="4C097315" w14:textId="340AC65A" w:rsidR="11FA0E17" w:rsidRDefault="11FA0E17" w:rsidP="11FA0E17">
      <w:pPr>
        <w:ind w:left="708"/>
        <w:jc w:val="both"/>
        <w:rPr>
          <w:rFonts w:eastAsia="Times New Roman"/>
        </w:rPr>
      </w:pPr>
    </w:p>
    <w:p w14:paraId="53153ECF" w14:textId="447A96A2" w:rsidR="11FA0E17" w:rsidRDefault="11FA0E17" w:rsidP="001D4DFC">
      <w:pPr>
        <w:ind w:firstLine="284"/>
        <w:jc w:val="both"/>
        <w:rPr>
          <w:rFonts w:eastAsia="Times New Roman"/>
        </w:rPr>
      </w:pPr>
      <w:r w:rsidRPr="11FA0E17">
        <w:rPr>
          <w:rFonts w:eastAsia="Times New Roman"/>
        </w:rPr>
        <w:t xml:space="preserve">Estos resultados confirman las </w:t>
      </w:r>
      <w:r w:rsidR="008E5BED" w:rsidRPr="11FA0E17">
        <w:rPr>
          <w:rFonts w:eastAsia="Times New Roman"/>
        </w:rPr>
        <w:t>gráficas</w:t>
      </w:r>
      <w:r w:rsidRPr="11FA0E17">
        <w:rPr>
          <w:rFonts w:eastAsia="Times New Roman"/>
        </w:rPr>
        <w:t xml:space="preserve"> anteriores, ya que muestran que en</w:t>
      </w:r>
      <w:r w:rsidR="6062181B" w:rsidRPr="6062181B">
        <w:rPr>
          <w:rFonts w:eastAsia="Times New Roman"/>
        </w:rPr>
        <w:t xml:space="preserve"> cada caso se cumplen los argumentos ex</w:t>
      </w:r>
      <w:r w:rsidR="6062181B" w:rsidRPr="49347BC7">
        <w:rPr>
          <w:rFonts w:eastAsia="Times New Roman"/>
        </w:rPr>
        <w:t xml:space="preserve">puestos en los distintos </w:t>
      </w:r>
      <w:r w:rsidR="001D4DFC" w:rsidRPr="49347BC7">
        <w:rPr>
          <w:rFonts w:eastAsia="Times New Roman"/>
        </w:rPr>
        <w:t>ítems</w:t>
      </w:r>
      <w:r w:rsidR="6062181B" w:rsidRPr="49347BC7">
        <w:rPr>
          <w:rFonts w:eastAsia="Times New Roman"/>
        </w:rPr>
        <w:t xml:space="preserve"> de trabajo.</w:t>
      </w:r>
    </w:p>
    <w:p w14:paraId="1B70468F" w14:textId="3388CC60" w:rsidR="06EEE5E7" w:rsidRPr="0016222F" w:rsidRDefault="06EEE5E7" w:rsidP="0016222F">
      <w:pPr>
        <w:pStyle w:val="Heading1"/>
        <w:numPr>
          <w:ilvl w:val="0"/>
          <w:numId w:val="4"/>
        </w:numPr>
        <w:rPr>
          <w:b/>
        </w:rPr>
      </w:pPr>
      <w:r w:rsidRPr="49347BC7">
        <w:rPr>
          <w:rFonts w:ascii="Times New Roman" w:eastAsia="Times New Roman" w:hAnsi="Times New Roman" w:cs="Times New Roman"/>
          <w:b/>
          <w:color w:val="auto"/>
          <w:sz w:val="20"/>
          <w:szCs w:val="20"/>
          <w:lang w:val="en-US"/>
        </w:rPr>
        <w:t>Conclusiones</w:t>
      </w:r>
    </w:p>
    <w:p w14:paraId="61753427" w14:textId="4F6058E1" w:rsidR="06EEE5E7" w:rsidRDefault="06EEE5E7" w:rsidP="06EEE5E7">
      <w:pPr>
        <w:pStyle w:val="ListParagraph"/>
        <w:numPr>
          <w:ilvl w:val="0"/>
          <w:numId w:val="8"/>
        </w:numPr>
        <w:ind w:left="426"/>
        <w:jc w:val="left"/>
        <w:rPr>
          <w:rFonts w:eastAsia="Times New Roman"/>
          <w:noProof/>
          <w:lang w:val="en-US"/>
        </w:rPr>
      </w:pPr>
      <w:r w:rsidRPr="49347BC7">
        <w:rPr>
          <w:rFonts w:eastAsia="Times New Roman"/>
          <w:lang w:val="en-US"/>
        </w:rPr>
        <w:t>Es evident</w:t>
      </w:r>
      <w:r w:rsidRPr="06EEE5E7">
        <w:rPr>
          <w:rFonts w:eastAsia="Times New Roman"/>
          <w:noProof/>
          <w:lang w:val="en-US"/>
        </w:rPr>
        <w:t>e que la cantidad de iteraciones tiene un impacto importante en la disminución de la brecha entre las soluciones de Gurobi y recocido simulado, mientras que el parámetro de la temperatura inicial tiene un menos significativo.</w:t>
      </w:r>
    </w:p>
    <w:p w14:paraId="6EB0400E" w14:textId="00493AEA" w:rsidR="06EEE5E7" w:rsidRDefault="06EEE5E7" w:rsidP="06EEE5E7">
      <w:pPr>
        <w:ind w:left="426"/>
        <w:jc w:val="left"/>
      </w:pPr>
      <w:r w:rsidRPr="06EEE5E7">
        <w:rPr>
          <w:rFonts w:eastAsia="Times New Roman"/>
          <w:noProof/>
          <w:lang w:val="en-US"/>
        </w:rPr>
        <w:t xml:space="preserve"> </w:t>
      </w:r>
    </w:p>
    <w:p w14:paraId="35805AE8" w14:textId="36E5A493" w:rsidR="06EEE5E7" w:rsidRDefault="06EEE5E7" w:rsidP="06EEE5E7">
      <w:pPr>
        <w:pStyle w:val="ListParagraph"/>
        <w:numPr>
          <w:ilvl w:val="0"/>
          <w:numId w:val="8"/>
        </w:numPr>
        <w:ind w:left="426"/>
        <w:jc w:val="left"/>
        <w:rPr>
          <w:rFonts w:eastAsia="Times New Roman"/>
          <w:noProof/>
          <w:lang w:val="en-US"/>
        </w:rPr>
      </w:pPr>
      <w:r w:rsidRPr="06EEE5E7">
        <w:rPr>
          <w:rFonts w:eastAsia="Times New Roman"/>
          <w:noProof/>
          <w:lang w:val="en-US"/>
        </w:rPr>
        <w:t>El recocido simulado demostró ser una técnica efectiva para aproximarse a soluciones óptimas del problema, ofreciendo un equilibrio razonable entre calidad de las soluciones y tiempo computacional en comparación con métodos exactos como Gurobi.</w:t>
      </w:r>
    </w:p>
    <w:p w14:paraId="28079E5F" w14:textId="27A99294" w:rsidR="06EEE5E7" w:rsidRDefault="06EEE5E7" w:rsidP="06EEE5E7">
      <w:pPr>
        <w:ind w:left="720"/>
      </w:pPr>
      <w:r w:rsidRPr="06EEE5E7">
        <w:rPr>
          <w:rFonts w:eastAsia="Times New Roman"/>
          <w:noProof/>
          <w:lang w:val="en-US"/>
        </w:rPr>
        <w:t xml:space="preserve"> </w:t>
      </w:r>
    </w:p>
    <w:p w14:paraId="40544F4C" w14:textId="069CD2F7" w:rsidR="06EEE5E7" w:rsidRDefault="06EEE5E7" w:rsidP="06EEE5E7">
      <w:pPr>
        <w:pStyle w:val="ListParagraph"/>
        <w:numPr>
          <w:ilvl w:val="0"/>
          <w:numId w:val="8"/>
        </w:numPr>
        <w:ind w:left="426"/>
        <w:jc w:val="left"/>
        <w:rPr>
          <w:rFonts w:eastAsia="Times New Roman"/>
          <w:noProof/>
          <w:lang w:val="en-US"/>
        </w:rPr>
      </w:pPr>
      <w:r w:rsidRPr="06EEE5E7">
        <w:rPr>
          <w:rFonts w:eastAsia="Times New Roman"/>
          <w:noProof/>
          <w:lang w:val="en-US"/>
        </w:rPr>
        <w:t>Aunque Gurobi nos proporciona soluciones óptimas, el recocido simulado es capaz de generar soluciones satisfactorias en menos tiempo, siendo útil en aplicaciones donde se prioriza la rapidez sobre la exactitud absoluta.</w:t>
      </w:r>
    </w:p>
    <w:p w14:paraId="3CE46B08" w14:textId="5EDC6656" w:rsidR="06EEE5E7" w:rsidRDefault="06EEE5E7" w:rsidP="06EEE5E7">
      <w:pPr>
        <w:ind w:left="720"/>
      </w:pPr>
      <w:r w:rsidRPr="06EEE5E7">
        <w:rPr>
          <w:rFonts w:eastAsia="Times New Roman"/>
          <w:noProof/>
          <w:lang w:val="en-US"/>
        </w:rPr>
        <w:t xml:space="preserve"> </w:t>
      </w:r>
    </w:p>
    <w:p w14:paraId="1447CA10" w14:textId="6302284B" w:rsidR="06EEE5E7" w:rsidRDefault="06EEE5E7" w:rsidP="06EEE5E7">
      <w:pPr>
        <w:pStyle w:val="ListParagraph"/>
        <w:numPr>
          <w:ilvl w:val="0"/>
          <w:numId w:val="8"/>
        </w:numPr>
        <w:ind w:left="426"/>
        <w:jc w:val="both"/>
        <w:rPr>
          <w:rFonts w:eastAsia="Times New Roman"/>
          <w:noProof/>
          <w:lang w:val="en-US"/>
        </w:rPr>
      </w:pPr>
      <w:r w:rsidRPr="06EEE5E7">
        <w:rPr>
          <w:rFonts w:eastAsia="Times New Roman"/>
          <w:noProof/>
          <w:lang w:val="en-US"/>
        </w:rPr>
        <w:t>De manera general se pudo demostrar la viabilidad y eficiencia del recocido simulado como una estrategia de optimización para abordar el problema de empaquetado unidimensional, proporcionando soluciones aproximadas en un tiempo razonable y adaptándose a las características de cada instancia del problema. Aunque no tiene la misma precisión del método exacto Gurobi, su capacidad para explorar grandes espacios de búsqueda y evitar mínimos locales lo convierte en una alternativa práctica para problemas complejos y de gran escala. Es importancia de una adecuada parametrización del algoritmo y la necesidad de ajustar parámetros clave, como el número de iteraciones y el factor de enfriamiento, para maximizar su desempeño. Finalmente, el recocido simulado se posiciona como una herramienta versátil y eficiente para la solución de problemas de optimización combinatoria en ingeniería.</w:t>
      </w:r>
    </w:p>
    <w:p w14:paraId="39C49C3C" w14:textId="60133FF3" w:rsidR="0016222F" w:rsidRDefault="00EC36BF" w:rsidP="0016222F">
      <w:pPr>
        <w:pStyle w:val="Heading1"/>
        <w:numPr>
          <w:ilvl w:val="0"/>
          <w:numId w:val="4"/>
        </w:numPr>
        <w:rPr>
          <w:rFonts w:ascii="Times New Roman" w:eastAsia="Times New Roman" w:hAnsi="Times New Roman" w:cs="Times New Roman"/>
          <w:b/>
          <w:bCs/>
          <w:noProof/>
          <w:color w:val="auto"/>
          <w:sz w:val="20"/>
          <w:szCs w:val="20"/>
          <w:lang w:val="en-US"/>
        </w:rPr>
      </w:pPr>
      <w:r>
        <w:rPr>
          <w:rFonts w:ascii="Times New Roman" w:eastAsia="Times New Roman" w:hAnsi="Times New Roman" w:cs="Times New Roman"/>
          <w:b/>
          <w:bCs/>
          <w:noProof/>
          <w:color w:val="auto"/>
          <w:sz w:val="20"/>
          <w:szCs w:val="20"/>
          <w:lang w:val="en-US"/>
        </w:rPr>
        <w:t>Referencias</w:t>
      </w:r>
    </w:p>
    <w:p w14:paraId="36D94B31" w14:textId="4FC430AE" w:rsidR="0016222F" w:rsidRPr="000B25CF" w:rsidRDefault="0016222F" w:rsidP="0016222F">
      <w:pPr>
        <w:rPr>
          <w:lang w:val="en-US"/>
        </w:rPr>
      </w:pPr>
    </w:p>
    <w:p w14:paraId="53B02C7A" w14:textId="77777777" w:rsidR="00EC36BF" w:rsidRPr="000B25CF" w:rsidRDefault="06EEE5E7" w:rsidP="00EC36BF">
      <w:pPr>
        <w:pStyle w:val="ListParagraph"/>
        <w:numPr>
          <w:ilvl w:val="0"/>
          <w:numId w:val="11"/>
        </w:numPr>
        <w:jc w:val="both"/>
        <w:rPr>
          <w:rFonts w:eastAsia="Times New Roman"/>
          <w:noProof/>
          <w:lang w:val="en-US"/>
        </w:rPr>
      </w:pPr>
      <w:r w:rsidRPr="000B25CF">
        <w:rPr>
          <w:rFonts w:eastAsia="Times New Roman"/>
          <w:noProof/>
          <w:lang w:val="en-US"/>
        </w:rPr>
        <w:t xml:space="preserve">Repositorio UTP, "Contenido del documento," </w:t>
      </w:r>
      <w:r w:rsidRPr="000B25CF">
        <w:rPr>
          <w:rFonts w:eastAsia="Times New Roman"/>
          <w:i/>
          <w:iCs/>
          <w:noProof/>
          <w:lang w:val="en-US"/>
        </w:rPr>
        <w:t>Universidad Tecnológica de Pereira</w:t>
      </w:r>
      <w:r w:rsidRPr="000B25CF">
        <w:rPr>
          <w:rFonts w:eastAsia="Times New Roman"/>
          <w:noProof/>
          <w:lang w:val="en-US"/>
        </w:rPr>
        <w:t xml:space="preserve">, [En línea]. Disponible: </w:t>
      </w:r>
      <w:hyperlink r:id="rId11">
        <w:r w:rsidRPr="000B25CF">
          <w:rPr>
            <w:rStyle w:val="Hyperlink"/>
            <w:rFonts w:eastAsia="Times New Roman"/>
            <w:noProof/>
            <w:color w:val="467886"/>
          </w:rPr>
          <w:t>https://repositorio.utp.edu.co/server/api/core/bitstreams/642e7991-8e5d-46d3-be19-26ac85269ce5/content</w:t>
        </w:r>
      </w:hyperlink>
      <w:r w:rsidRPr="000B25CF">
        <w:rPr>
          <w:rFonts w:eastAsia="Times New Roman"/>
          <w:noProof/>
          <w:lang w:val="en-US"/>
        </w:rPr>
        <w:t>.</w:t>
      </w:r>
    </w:p>
    <w:p w14:paraId="0DC405B1" w14:textId="77777777" w:rsidR="000B25CF" w:rsidRPr="000B25CF" w:rsidRDefault="000B25CF" w:rsidP="000B25CF">
      <w:pPr>
        <w:pStyle w:val="ListParagraph"/>
        <w:jc w:val="both"/>
        <w:rPr>
          <w:rFonts w:eastAsia="Times New Roman"/>
          <w:noProof/>
          <w:lang w:val="en-US"/>
        </w:rPr>
      </w:pPr>
    </w:p>
    <w:p w14:paraId="0DAACD7F" w14:textId="77777777" w:rsidR="000B25CF" w:rsidRPr="000B25CF" w:rsidRDefault="06EEE5E7" w:rsidP="00EC36BF">
      <w:pPr>
        <w:pStyle w:val="ListParagraph"/>
        <w:numPr>
          <w:ilvl w:val="0"/>
          <w:numId w:val="11"/>
        </w:numPr>
        <w:jc w:val="both"/>
        <w:rPr>
          <w:rFonts w:eastAsia="Times New Roman"/>
          <w:noProof/>
          <w:lang w:val="en-US"/>
        </w:rPr>
      </w:pPr>
      <w:r w:rsidRPr="000B25CF">
        <w:rPr>
          <w:rFonts w:eastAsia="Times New Roman"/>
          <w:noProof/>
          <w:lang w:val="en-US"/>
        </w:rPr>
        <w:t xml:space="preserve">MQL5, "Introducción a la programación en MQL5 para MetaTrader 5," MQL5, [En línea]. Disponible: </w:t>
      </w:r>
      <w:hyperlink r:id="rId12">
        <w:r w:rsidRPr="000B25CF">
          <w:rPr>
            <w:rStyle w:val="Hyperlink"/>
            <w:rFonts w:eastAsia="Times New Roman"/>
            <w:noProof/>
            <w:color w:val="467886"/>
          </w:rPr>
          <w:t>https://www.mql5.com/es/articles/13851I</w:t>
        </w:r>
      </w:hyperlink>
      <w:r w:rsidRPr="000B25CF">
        <w:rPr>
          <w:rFonts w:eastAsia="Times New Roman"/>
          <w:noProof/>
          <w:lang w:val="en-US"/>
        </w:rPr>
        <w:t xml:space="preserve">. </w:t>
      </w:r>
    </w:p>
    <w:p w14:paraId="6C9A4103" w14:textId="77777777" w:rsidR="000B25CF" w:rsidRPr="000B25CF" w:rsidRDefault="000B25CF" w:rsidP="000B25CF">
      <w:pPr>
        <w:pStyle w:val="ListParagraph"/>
        <w:rPr>
          <w:rFonts w:eastAsia="Times New Roman"/>
          <w:noProof/>
          <w:lang w:val="en-US"/>
        </w:rPr>
      </w:pPr>
    </w:p>
    <w:p w14:paraId="2C935C90" w14:textId="0BC13214" w:rsidR="06EEE5E7" w:rsidRPr="000B25CF" w:rsidRDefault="06EEE5E7" w:rsidP="00EC36BF">
      <w:pPr>
        <w:pStyle w:val="ListParagraph"/>
        <w:numPr>
          <w:ilvl w:val="0"/>
          <w:numId w:val="11"/>
        </w:numPr>
        <w:jc w:val="both"/>
        <w:rPr>
          <w:rFonts w:eastAsia="Times New Roman"/>
          <w:noProof/>
          <w:lang w:val="en-US"/>
        </w:rPr>
      </w:pPr>
      <w:r w:rsidRPr="000B25CF">
        <w:rPr>
          <w:rFonts w:eastAsia="Times New Roman"/>
          <w:noProof/>
          <w:lang w:val="en-US"/>
        </w:rPr>
        <w:t xml:space="preserve">JBC Games, "Trabajo Final Optimización," </w:t>
      </w:r>
      <w:r w:rsidRPr="000B25CF">
        <w:rPr>
          <w:rFonts w:eastAsia="Times New Roman"/>
          <w:i/>
          <w:iCs/>
          <w:noProof/>
          <w:lang w:val="en-US"/>
        </w:rPr>
        <w:t>GitHub Repository</w:t>
      </w:r>
      <w:r w:rsidRPr="000B25CF">
        <w:rPr>
          <w:rFonts w:eastAsia="Times New Roman"/>
          <w:noProof/>
          <w:lang w:val="en-US"/>
        </w:rPr>
        <w:t xml:space="preserve">, [En línea]. Disponible: </w:t>
      </w:r>
      <w:hyperlink r:id="rId13">
        <w:r w:rsidRPr="000B25CF">
          <w:rPr>
            <w:rStyle w:val="Hyperlink"/>
            <w:rFonts w:eastAsia="Times New Roman"/>
            <w:noProof/>
            <w:color w:val="467886"/>
            <w:lang w:val="en-US"/>
          </w:rPr>
          <w:t>https://github.com/jbcgames/Trabajo-Final-Optimizacion</w:t>
        </w:r>
      </w:hyperlink>
      <w:r w:rsidRPr="000B25CF">
        <w:rPr>
          <w:rFonts w:eastAsia="Times New Roman"/>
          <w:noProof/>
          <w:lang w:val="en-US"/>
        </w:rPr>
        <w:t>.</w:t>
      </w:r>
    </w:p>
    <w:p w14:paraId="76F8D3A2" w14:textId="3FBE4609" w:rsidR="06EEE5E7" w:rsidRPr="000B25CF" w:rsidRDefault="06EEE5E7" w:rsidP="06EEE5E7">
      <w:r w:rsidRPr="000B25CF">
        <w:rPr>
          <w:rFonts w:eastAsia="Times New Roman"/>
          <w:noProof/>
          <w:color w:val="FF0000"/>
          <w:lang w:val="en-US"/>
        </w:rPr>
        <w:t xml:space="preserve"> </w:t>
      </w:r>
    </w:p>
    <w:p w14:paraId="5C34C838" w14:textId="3597FDDF" w:rsidR="06EEE5E7" w:rsidRDefault="06EEE5E7" w:rsidP="06EEE5E7">
      <w:r w:rsidRPr="06EEE5E7">
        <w:rPr>
          <w:rFonts w:eastAsia="Times New Roman"/>
          <w:noProof/>
          <w:color w:val="FF0000"/>
          <w:lang w:val="en-US"/>
        </w:rPr>
        <w:t xml:space="preserve"> </w:t>
      </w:r>
    </w:p>
    <w:p w14:paraId="36318B73" w14:textId="2A878BB3" w:rsidR="00801121" w:rsidRDefault="00801121" w:rsidP="06EEE5E7">
      <w:pPr>
        <w:rPr>
          <w:rFonts w:eastAsia="Times New Roman"/>
          <w:sz w:val="16"/>
          <w:szCs w:val="16"/>
          <w:lang w:val="en-US"/>
        </w:rPr>
      </w:pPr>
    </w:p>
    <w:p w14:paraId="20E83B17" w14:textId="6939C1DE" w:rsidR="00C125B0" w:rsidRDefault="00C125B0" w:rsidP="00801121">
      <w:pPr>
        <w:pStyle w:val="Author"/>
        <w:spacing w:before="0" w:after="0"/>
        <w:jc w:val="left"/>
      </w:pPr>
    </w:p>
    <w:sectPr w:rsidR="00C125B0" w:rsidSect="00801121">
      <w:type w:val="continuous"/>
      <w:pgSz w:w="12240" w:h="15840" w:code="1"/>
      <w:pgMar w:top="1080" w:right="893" w:bottom="1440" w:left="893" w:header="720" w:footer="720" w:gutter="0"/>
      <w:cols w:num="2" w:space="21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Aptos Display">
    <w:panose1 w:val="00000000000000000000"/>
    <w:charset w:val="00"/>
    <w:family w:val="roman"/>
    <w:notTrueType/>
    <w:pitch w:val="default"/>
  </w:font>
  <w:font w:name="MS Mincho">
    <w:altName w:val="ＭＳ 明朝"/>
    <w:panose1 w:val="02020609040205080304"/>
    <w:charset w:val="80"/>
    <w:family w:val="roman"/>
    <w:pitch w:val="fixed"/>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C4A8E"/>
    <w:multiLevelType w:val="hybridMultilevel"/>
    <w:tmpl w:val="D2C8D05A"/>
    <w:lvl w:ilvl="0" w:tplc="A43E660A">
      <w:start w:val="1"/>
      <w:numFmt w:val="decimal"/>
      <w:lvlText w:val="[3]"/>
      <w:lvlJc w:val="left"/>
      <w:pPr>
        <w:ind w:left="720" w:hanging="360"/>
      </w:pPr>
    </w:lvl>
    <w:lvl w:ilvl="1" w:tplc="EF36837E">
      <w:start w:val="1"/>
      <w:numFmt w:val="lowerLetter"/>
      <w:lvlText w:val="%2."/>
      <w:lvlJc w:val="left"/>
      <w:pPr>
        <w:ind w:left="1440" w:hanging="360"/>
      </w:pPr>
    </w:lvl>
    <w:lvl w:ilvl="2" w:tplc="03682BFA">
      <w:start w:val="1"/>
      <w:numFmt w:val="lowerRoman"/>
      <w:lvlText w:val="%3."/>
      <w:lvlJc w:val="right"/>
      <w:pPr>
        <w:ind w:left="2160" w:hanging="180"/>
      </w:pPr>
    </w:lvl>
    <w:lvl w:ilvl="3" w:tplc="5B345B50">
      <w:start w:val="1"/>
      <w:numFmt w:val="decimal"/>
      <w:lvlText w:val="%4."/>
      <w:lvlJc w:val="left"/>
      <w:pPr>
        <w:ind w:left="2880" w:hanging="360"/>
      </w:pPr>
    </w:lvl>
    <w:lvl w:ilvl="4" w:tplc="9F1A145A">
      <w:start w:val="1"/>
      <w:numFmt w:val="lowerLetter"/>
      <w:lvlText w:val="%5."/>
      <w:lvlJc w:val="left"/>
      <w:pPr>
        <w:ind w:left="3600" w:hanging="360"/>
      </w:pPr>
    </w:lvl>
    <w:lvl w:ilvl="5" w:tplc="FD7AF02E">
      <w:start w:val="1"/>
      <w:numFmt w:val="lowerRoman"/>
      <w:lvlText w:val="%6."/>
      <w:lvlJc w:val="right"/>
      <w:pPr>
        <w:ind w:left="4320" w:hanging="180"/>
      </w:pPr>
    </w:lvl>
    <w:lvl w:ilvl="6" w:tplc="CC1A9048">
      <w:start w:val="1"/>
      <w:numFmt w:val="decimal"/>
      <w:lvlText w:val="%7."/>
      <w:lvlJc w:val="left"/>
      <w:pPr>
        <w:ind w:left="5040" w:hanging="360"/>
      </w:pPr>
    </w:lvl>
    <w:lvl w:ilvl="7" w:tplc="7FDC85BE">
      <w:start w:val="1"/>
      <w:numFmt w:val="lowerLetter"/>
      <w:lvlText w:val="%8."/>
      <w:lvlJc w:val="left"/>
      <w:pPr>
        <w:ind w:left="5760" w:hanging="360"/>
      </w:pPr>
    </w:lvl>
    <w:lvl w:ilvl="8" w:tplc="2B466F5C">
      <w:start w:val="1"/>
      <w:numFmt w:val="lowerRoman"/>
      <w:lvlText w:val="%9."/>
      <w:lvlJc w:val="right"/>
      <w:pPr>
        <w:ind w:left="6480" w:hanging="180"/>
      </w:pPr>
    </w:lvl>
  </w:abstractNum>
  <w:abstractNum w:abstractNumId="1" w15:restartNumberingAfterBreak="0">
    <w:nsid w:val="03C25AC1"/>
    <w:multiLevelType w:val="hybridMultilevel"/>
    <w:tmpl w:val="CF70ACE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9332082"/>
    <w:multiLevelType w:val="hybridMultilevel"/>
    <w:tmpl w:val="108E8B6A"/>
    <w:lvl w:ilvl="0" w:tplc="FFFFFFFF">
      <w:start w:val="1"/>
      <w:numFmt w:val="upperRoman"/>
      <w:lvlText w:val="%1."/>
      <w:lvlJc w:val="right"/>
      <w:pPr>
        <w:ind w:left="720" w:hanging="360"/>
      </w:pPr>
      <w:rPr>
        <w:rFonts w:ascii="Times New Roman" w:hAnsi="Times New Roman" w:cs="Times New Roman" w:hint="default"/>
        <w:color w:val="auto"/>
        <w:sz w:val="20"/>
        <w:szCs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A7E39FA"/>
    <w:multiLevelType w:val="hybridMultilevel"/>
    <w:tmpl w:val="F6C8FB44"/>
    <w:lvl w:ilvl="0" w:tplc="E9EE0F6A">
      <w:start w:val="1"/>
      <w:numFmt w:val="upperRoman"/>
      <w:lvlText w:val="%1."/>
      <w:lvlJc w:val="right"/>
      <w:pPr>
        <w:ind w:left="720" w:hanging="360"/>
      </w:pPr>
      <w:rPr>
        <w:rFonts w:ascii="Times New Roman" w:hAnsi="Times New Roman" w:cs="Times New Roman" w:hint="default"/>
        <w:color w:val="auto"/>
        <w:sz w:val="20"/>
        <w:szCs w:val="2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0DD96811"/>
    <w:multiLevelType w:val="hybridMultilevel"/>
    <w:tmpl w:val="5238800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D0A4B2B"/>
    <w:multiLevelType w:val="hybridMultilevel"/>
    <w:tmpl w:val="F55C7A38"/>
    <w:lvl w:ilvl="0" w:tplc="240A0001">
      <w:start w:val="1"/>
      <w:numFmt w:val="bullet"/>
      <w:lvlText w:val=""/>
      <w:lvlJc w:val="left"/>
      <w:pPr>
        <w:ind w:left="786" w:hanging="360"/>
      </w:pPr>
      <w:rPr>
        <w:rFonts w:ascii="Symbol" w:hAnsi="Symbol" w:hint="default"/>
      </w:rPr>
    </w:lvl>
    <w:lvl w:ilvl="1" w:tplc="240A0003" w:tentative="1">
      <w:start w:val="1"/>
      <w:numFmt w:val="bullet"/>
      <w:lvlText w:val="o"/>
      <w:lvlJc w:val="left"/>
      <w:pPr>
        <w:ind w:left="1506" w:hanging="360"/>
      </w:pPr>
      <w:rPr>
        <w:rFonts w:ascii="Courier New" w:hAnsi="Courier New" w:cs="Courier New" w:hint="default"/>
      </w:rPr>
    </w:lvl>
    <w:lvl w:ilvl="2" w:tplc="240A0005" w:tentative="1">
      <w:start w:val="1"/>
      <w:numFmt w:val="bullet"/>
      <w:lvlText w:val=""/>
      <w:lvlJc w:val="left"/>
      <w:pPr>
        <w:ind w:left="2226" w:hanging="360"/>
      </w:pPr>
      <w:rPr>
        <w:rFonts w:ascii="Wingdings" w:hAnsi="Wingdings" w:hint="default"/>
      </w:rPr>
    </w:lvl>
    <w:lvl w:ilvl="3" w:tplc="240A0001" w:tentative="1">
      <w:start w:val="1"/>
      <w:numFmt w:val="bullet"/>
      <w:lvlText w:val=""/>
      <w:lvlJc w:val="left"/>
      <w:pPr>
        <w:ind w:left="2946" w:hanging="360"/>
      </w:pPr>
      <w:rPr>
        <w:rFonts w:ascii="Symbol" w:hAnsi="Symbol" w:hint="default"/>
      </w:rPr>
    </w:lvl>
    <w:lvl w:ilvl="4" w:tplc="240A0003" w:tentative="1">
      <w:start w:val="1"/>
      <w:numFmt w:val="bullet"/>
      <w:lvlText w:val="o"/>
      <w:lvlJc w:val="left"/>
      <w:pPr>
        <w:ind w:left="3666" w:hanging="360"/>
      </w:pPr>
      <w:rPr>
        <w:rFonts w:ascii="Courier New" w:hAnsi="Courier New" w:cs="Courier New" w:hint="default"/>
      </w:rPr>
    </w:lvl>
    <w:lvl w:ilvl="5" w:tplc="240A0005" w:tentative="1">
      <w:start w:val="1"/>
      <w:numFmt w:val="bullet"/>
      <w:lvlText w:val=""/>
      <w:lvlJc w:val="left"/>
      <w:pPr>
        <w:ind w:left="4386" w:hanging="360"/>
      </w:pPr>
      <w:rPr>
        <w:rFonts w:ascii="Wingdings" w:hAnsi="Wingdings" w:hint="default"/>
      </w:rPr>
    </w:lvl>
    <w:lvl w:ilvl="6" w:tplc="240A0001" w:tentative="1">
      <w:start w:val="1"/>
      <w:numFmt w:val="bullet"/>
      <w:lvlText w:val=""/>
      <w:lvlJc w:val="left"/>
      <w:pPr>
        <w:ind w:left="5106" w:hanging="360"/>
      </w:pPr>
      <w:rPr>
        <w:rFonts w:ascii="Symbol" w:hAnsi="Symbol" w:hint="default"/>
      </w:rPr>
    </w:lvl>
    <w:lvl w:ilvl="7" w:tplc="240A0003" w:tentative="1">
      <w:start w:val="1"/>
      <w:numFmt w:val="bullet"/>
      <w:lvlText w:val="o"/>
      <w:lvlJc w:val="left"/>
      <w:pPr>
        <w:ind w:left="5826" w:hanging="360"/>
      </w:pPr>
      <w:rPr>
        <w:rFonts w:ascii="Courier New" w:hAnsi="Courier New" w:cs="Courier New" w:hint="default"/>
      </w:rPr>
    </w:lvl>
    <w:lvl w:ilvl="8" w:tplc="240A0005" w:tentative="1">
      <w:start w:val="1"/>
      <w:numFmt w:val="bullet"/>
      <w:lvlText w:val=""/>
      <w:lvlJc w:val="left"/>
      <w:pPr>
        <w:ind w:left="6546" w:hanging="360"/>
      </w:pPr>
      <w:rPr>
        <w:rFonts w:ascii="Wingdings" w:hAnsi="Wingdings" w:hint="default"/>
      </w:rPr>
    </w:lvl>
  </w:abstractNum>
  <w:abstractNum w:abstractNumId="6" w15:restartNumberingAfterBreak="0">
    <w:nsid w:val="20103DFF"/>
    <w:multiLevelType w:val="hybridMultilevel"/>
    <w:tmpl w:val="5FE2CD12"/>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22E02E38"/>
    <w:multiLevelType w:val="multilevel"/>
    <w:tmpl w:val="D2C6A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97D916"/>
    <w:multiLevelType w:val="hybridMultilevel"/>
    <w:tmpl w:val="F3AEE280"/>
    <w:lvl w:ilvl="0" w:tplc="E0D83C18">
      <w:start w:val="1"/>
      <w:numFmt w:val="bullet"/>
      <w:lvlText w:val="·"/>
      <w:lvlJc w:val="left"/>
      <w:pPr>
        <w:ind w:left="720" w:hanging="360"/>
      </w:pPr>
      <w:rPr>
        <w:rFonts w:ascii="Symbol" w:hAnsi="Symbol" w:hint="default"/>
      </w:rPr>
    </w:lvl>
    <w:lvl w:ilvl="1" w:tplc="F0348D74">
      <w:start w:val="1"/>
      <w:numFmt w:val="bullet"/>
      <w:lvlText w:val="o"/>
      <w:lvlJc w:val="left"/>
      <w:pPr>
        <w:ind w:left="1440" w:hanging="360"/>
      </w:pPr>
      <w:rPr>
        <w:rFonts w:ascii="Courier New" w:hAnsi="Courier New" w:hint="default"/>
      </w:rPr>
    </w:lvl>
    <w:lvl w:ilvl="2" w:tplc="0194E6F4">
      <w:start w:val="1"/>
      <w:numFmt w:val="bullet"/>
      <w:lvlText w:val=""/>
      <w:lvlJc w:val="left"/>
      <w:pPr>
        <w:ind w:left="2160" w:hanging="360"/>
      </w:pPr>
      <w:rPr>
        <w:rFonts w:ascii="Wingdings" w:hAnsi="Wingdings" w:hint="default"/>
      </w:rPr>
    </w:lvl>
    <w:lvl w:ilvl="3" w:tplc="A33830FA">
      <w:start w:val="1"/>
      <w:numFmt w:val="bullet"/>
      <w:lvlText w:val=""/>
      <w:lvlJc w:val="left"/>
      <w:pPr>
        <w:ind w:left="2880" w:hanging="360"/>
      </w:pPr>
      <w:rPr>
        <w:rFonts w:ascii="Symbol" w:hAnsi="Symbol" w:hint="default"/>
      </w:rPr>
    </w:lvl>
    <w:lvl w:ilvl="4" w:tplc="4DBA5EC6">
      <w:start w:val="1"/>
      <w:numFmt w:val="bullet"/>
      <w:lvlText w:val="o"/>
      <w:lvlJc w:val="left"/>
      <w:pPr>
        <w:ind w:left="3600" w:hanging="360"/>
      </w:pPr>
      <w:rPr>
        <w:rFonts w:ascii="Courier New" w:hAnsi="Courier New" w:hint="default"/>
      </w:rPr>
    </w:lvl>
    <w:lvl w:ilvl="5" w:tplc="5FBAD2FA">
      <w:start w:val="1"/>
      <w:numFmt w:val="bullet"/>
      <w:lvlText w:val=""/>
      <w:lvlJc w:val="left"/>
      <w:pPr>
        <w:ind w:left="4320" w:hanging="360"/>
      </w:pPr>
      <w:rPr>
        <w:rFonts w:ascii="Wingdings" w:hAnsi="Wingdings" w:hint="default"/>
      </w:rPr>
    </w:lvl>
    <w:lvl w:ilvl="6" w:tplc="60B2F31E">
      <w:start w:val="1"/>
      <w:numFmt w:val="bullet"/>
      <w:lvlText w:val=""/>
      <w:lvlJc w:val="left"/>
      <w:pPr>
        <w:ind w:left="5040" w:hanging="360"/>
      </w:pPr>
      <w:rPr>
        <w:rFonts w:ascii="Symbol" w:hAnsi="Symbol" w:hint="default"/>
      </w:rPr>
    </w:lvl>
    <w:lvl w:ilvl="7" w:tplc="675CCB62">
      <w:start w:val="1"/>
      <w:numFmt w:val="bullet"/>
      <w:lvlText w:val="o"/>
      <w:lvlJc w:val="left"/>
      <w:pPr>
        <w:ind w:left="5760" w:hanging="360"/>
      </w:pPr>
      <w:rPr>
        <w:rFonts w:ascii="Courier New" w:hAnsi="Courier New" w:hint="default"/>
      </w:rPr>
    </w:lvl>
    <w:lvl w:ilvl="8" w:tplc="25AEF954">
      <w:start w:val="1"/>
      <w:numFmt w:val="bullet"/>
      <w:lvlText w:val=""/>
      <w:lvlJc w:val="left"/>
      <w:pPr>
        <w:ind w:left="6480" w:hanging="360"/>
      </w:pPr>
      <w:rPr>
        <w:rFonts w:ascii="Wingdings" w:hAnsi="Wingdings" w:hint="default"/>
      </w:rPr>
    </w:lvl>
  </w:abstractNum>
  <w:abstractNum w:abstractNumId="9" w15:restartNumberingAfterBreak="0">
    <w:nsid w:val="2BF460A4"/>
    <w:multiLevelType w:val="hybridMultilevel"/>
    <w:tmpl w:val="7F765772"/>
    <w:lvl w:ilvl="0" w:tplc="929A859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num w:numId="1" w16cid:durableId="1955625308">
    <w:abstractNumId w:val="1"/>
  </w:num>
  <w:num w:numId="2" w16cid:durableId="1646349423">
    <w:abstractNumId w:val="7"/>
  </w:num>
  <w:num w:numId="3" w16cid:durableId="1638024400">
    <w:abstractNumId w:val="5"/>
  </w:num>
  <w:num w:numId="4" w16cid:durableId="598031153">
    <w:abstractNumId w:val="3"/>
  </w:num>
  <w:num w:numId="5" w16cid:durableId="143812469">
    <w:abstractNumId w:val="10"/>
  </w:num>
  <w:num w:numId="6" w16cid:durableId="303899350">
    <w:abstractNumId w:val="6"/>
  </w:num>
  <w:num w:numId="7" w16cid:durableId="1258369829">
    <w:abstractNumId w:val="0"/>
  </w:num>
  <w:num w:numId="8" w16cid:durableId="1989631470">
    <w:abstractNumId w:val="8"/>
  </w:num>
  <w:num w:numId="9" w16cid:durableId="360710283">
    <w:abstractNumId w:val="4"/>
  </w:num>
  <w:num w:numId="10" w16cid:durableId="1217087844">
    <w:abstractNumId w:val="2"/>
  </w:num>
  <w:num w:numId="11" w16cid:durableId="7606400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5B0"/>
    <w:rsid w:val="00004177"/>
    <w:rsid w:val="0001134A"/>
    <w:rsid w:val="0003194F"/>
    <w:rsid w:val="00031EEE"/>
    <w:rsid w:val="00033202"/>
    <w:rsid w:val="000438E2"/>
    <w:rsid w:val="000564BE"/>
    <w:rsid w:val="00067921"/>
    <w:rsid w:val="00082C09"/>
    <w:rsid w:val="000A0BB7"/>
    <w:rsid w:val="000A5508"/>
    <w:rsid w:val="000B25CF"/>
    <w:rsid w:val="000D130C"/>
    <w:rsid w:val="0010597A"/>
    <w:rsid w:val="00146DD3"/>
    <w:rsid w:val="0015308B"/>
    <w:rsid w:val="0016222F"/>
    <w:rsid w:val="00172C4C"/>
    <w:rsid w:val="00173FE1"/>
    <w:rsid w:val="00175EEA"/>
    <w:rsid w:val="00180893"/>
    <w:rsid w:val="001D4DFC"/>
    <w:rsid w:val="001E4CF6"/>
    <w:rsid w:val="001F51A0"/>
    <w:rsid w:val="00203053"/>
    <w:rsid w:val="00204CB5"/>
    <w:rsid w:val="00207C5C"/>
    <w:rsid w:val="002121B5"/>
    <w:rsid w:val="002412A7"/>
    <w:rsid w:val="002450F8"/>
    <w:rsid w:val="002722A3"/>
    <w:rsid w:val="00287528"/>
    <w:rsid w:val="00296B0D"/>
    <w:rsid w:val="002A3C88"/>
    <w:rsid w:val="002B1A9E"/>
    <w:rsid w:val="002D4908"/>
    <w:rsid w:val="002D690B"/>
    <w:rsid w:val="002E4987"/>
    <w:rsid w:val="002E796C"/>
    <w:rsid w:val="002F05BB"/>
    <w:rsid w:val="002F42A6"/>
    <w:rsid w:val="00302488"/>
    <w:rsid w:val="00306C35"/>
    <w:rsid w:val="003256F1"/>
    <w:rsid w:val="00326396"/>
    <w:rsid w:val="00326D58"/>
    <w:rsid w:val="003407E4"/>
    <w:rsid w:val="00345F1C"/>
    <w:rsid w:val="00357A49"/>
    <w:rsid w:val="003714F6"/>
    <w:rsid w:val="00380E1B"/>
    <w:rsid w:val="0038334E"/>
    <w:rsid w:val="0039295E"/>
    <w:rsid w:val="003972C9"/>
    <w:rsid w:val="003B0025"/>
    <w:rsid w:val="003C6F53"/>
    <w:rsid w:val="003F6865"/>
    <w:rsid w:val="00423F8A"/>
    <w:rsid w:val="004246AA"/>
    <w:rsid w:val="00464C4B"/>
    <w:rsid w:val="0049002E"/>
    <w:rsid w:val="004A1B17"/>
    <w:rsid w:val="004B25FB"/>
    <w:rsid w:val="004D7BD6"/>
    <w:rsid w:val="004E3027"/>
    <w:rsid w:val="004F3D36"/>
    <w:rsid w:val="00511F36"/>
    <w:rsid w:val="0052552A"/>
    <w:rsid w:val="00532E96"/>
    <w:rsid w:val="00533A48"/>
    <w:rsid w:val="0054595E"/>
    <w:rsid w:val="00560A0A"/>
    <w:rsid w:val="00561898"/>
    <w:rsid w:val="005703EC"/>
    <w:rsid w:val="005A3EA8"/>
    <w:rsid w:val="005A44B8"/>
    <w:rsid w:val="005A7C3D"/>
    <w:rsid w:val="005B2DC3"/>
    <w:rsid w:val="005D64A8"/>
    <w:rsid w:val="005E0086"/>
    <w:rsid w:val="005E2926"/>
    <w:rsid w:val="00600F39"/>
    <w:rsid w:val="00612993"/>
    <w:rsid w:val="00613669"/>
    <w:rsid w:val="0061662F"/>
    <w:rsid w:val="00626677"/>
    <w:rsid w:val="00637FF4"/>
    <w:rsid w:val="0064733C"/>
    <w:rsid w:val="006522B8"/>
    <w:rsid w:val="006732FC"/>
    <w:rsid w:val="00675135"/>
    <w:rsid w:val="006A5D14"/>
    <w:rsid w:val="006A64E3"/>
    <w:rsid w:val="006C25FC"/>
    <w:rsid w:val="006C3044"/>
    <w:rsid w:val="006C474E"/>
    <w:rsid w:val="006D04C2"/>
    <w:rsid w:val="006D0C05"/>
    <w:rsid w:val="006D1DB9"/>
    <w:rsid w:val="006D24F5"/>
    <w:rsid w:val="006E217C"/>
    <w:rsid w:val="006F6B57"/>
    <w:rsid w:val="007055B0"/>
    <w:rsid w:val="00713919"/>
    <w:rsid w:val="00717A60"/>
    <w:rsid w:val="0072562A"/>
    <w:rsid w:val="00735F81"/>
    <w:rsid w:val="00741AB7"/>
    <w:rsid w:val="0074343B"/>
    <w:rsid w:val="0075116B"/>
    <w:rsid w:val="00760908"/>
    <w:rsid w:val="00761345"/>
    <w:rsid w:val="00781FEB"/>
    <w:rsid w:val="0078779F"/>
    <w:rsid w:val="00792C4F"/>
    <w:rsid w:val="007C2218"/>
    <w:rsid w:val="007D79C4"/>
    <w:rsid w:val="008006E9"/>
    <w:rsid w:val="00801121"/>
    <w:rsid w:val="00834FE1"/>
    <w:rsid w:val="00853994"/>
    <w:rsid w:val="00853DC9"/>
    <w:rsid w:val="008619F3"/>
    <w:rsid w:val="00884F69"/>
    <w:rsid w:val="008B2172"/>
    <w:rsid w:val="008B4D20"/>
    <w:rsid w:val="008B7C22"/>
    <w:rsid w:val="008C1AAD"/>
    <w:rsid w:val="008E2E1C"/>
    <w:rsid w:val="008E5BED"/>
    <w:rsid w:val="0090750B"/>
    <w:rsid w:val="00931E80"/>
    <w:rsid w:val="009335ED"/>
    <w:rsid w:val="009420B1"/>
    <w:rsid w:val="00954CFC"/>
    <w:rsid w:val="00962FB4"/>
    <w:rsid w:val="00977B70"/>
    <w:rsid w:val="009837BA"/>
    <w:rsid w:val="0099567D"/>
    <w:rsid w:val="0099750A"/>
    <w:rsid w:val="009C5387"/>
    <w:rsid w:val="009E27BF"/>
    <w:rsid w:val="009F0776"/>
    <w:rsid w:val="00A04D8E"/>
    <w:rsid w:val="00A05621"/>
    <w:rsid w:val="00A05E39"/>
    <w:rsid w:val="00A0789E"/>
    <w:rsid w:val="00A15EF5"/>
    <w:rsid w:val="00A24672"/>
    <w:rsid w:val="00A24E12"/>
    <w:rsid w:val="00A360A1"/>
    <w:rsid w:val="00A37156"/>
    <w:rsid w:val="00A45D0A"/>
    <w:rsid w:val="00A7306B"/>
    <w:rsid w:val="00AA2B6D"/>
    <w:rsid w:val="00AB13A3"/>
    <w:rsid w:val="00AC7107"/>
    <w:rsid w:val="00AD0BA8"/>
    <w:rsid w:val="00AE614F"/>
    <w:rsid w:val="00B2297A"/>
    <w:rsid w:val="00B26297"/>
    <w:rsid w:val="00B40B5D"/>
    <w:rsid w:val="00B40FBC"/>
    <w:rsid w:val="00B562D3"/>
    <w:rsid w:val="00B6601E"/>
    <w:rsid w:val="00B70752"/>
    <w:rsid w:val="00B94BF3"/>
    <w:rsid w:val="00BB0F9E"/>
    <w:rsid w:val="00BC5D65"/>
    <w:rsid w:val="00BC5F3E"/>
    <w:rsid w:val="00BD1423"/>
    <w:rsid w:val="00BF707D"/>
    <w:rsid w:val="00BF7213"/>
    <w:rsid w:val="00C0055F"/>
    <w:rsid w:val="00C125B0"/>
    <w:rsid w:val="00C1479C"/>
    <w:rsid w:val="00C26959"/>
    <w:rsid w:val="00C33376"/>
    <w:rsid w:val="00C430D8"/>
    <w:rsid w:val="00C65549"/>
    <w:rsid w:val="00C72B30"/>
    <w:rsid w:val="00C744B0"/>
    <w:rsid w:val="00C74DA5"/>
    <w:rsid w:val="00C75CBB"/>
    <w:rsid w:val="00C83FC1"/>
    <w:rsid w:val="00C93FC9"/>
    <w:rsid w:val="00CA36D4"/>
    <w:rsid w:val="00CF2C5C"/>
    <w:rsid w:val="00CF4A8A"/>
    <w:rsid w:val="00CF54CF"/>
    <w:rsid w:val="00D07F07"/>
    <w:rsid w:val="00D11F04"/>
    <w:rsid w:val="00D302B1"/>
    <w:rsid w:val="00D47DAD"/>
    <w:rsid w:val="00D62A7A"/>
    <w:rsid w:val="00D63BA5"/>
    <w:rsid w:val="00D82DB1"/>
    <w:rsid w:val="00D84935"/>
    <w:rsid w:val="00D8498E"/>
    <w:rsid w:val="00D96920"/>
    <w:rsid w:val="00D96B19"/>
    <w:rsid w:val="00D97395"/>
    <w:rsid w:val="00DE3A25"/>
    <w:rsid w:val="00E15C4D"/>
    <w:rsid w:val="00E25844"/>
    <w:rsid w:val="00E308F1"/>
    <w:rsid w:val="00E3654B"/>
    <w:rsid w:val="00E37CC3"/>
    <w:rsid w:val="00E5791F"/>
    <w:rsid w:val="00E65ED4"/>
    <w:rsid w:val="00E829B1"/>
    <w:rsid w:val="00E87026"/>
    <w:rsid w:val="00EA0F6A"/>
    <w:rsid w:val="00EB0475"/>
    <w:rsid w:val="00EB06FB"/>
    <w:rsid w:val="00EB7FC4"/>
    <w:rsid w:val="00EC18C2"/>
    <w:rsid w:val="00EC36BF"/>
    <w:rsid w:val="00ED4178"/>
    <w:rsid w:val="00F11870"/>
    <w:rsid w:val="00F2228C"/>
    <w:rsid w:val="00F26DF7"/>
    <w:rsid w:val="00F412A2"/>
    <w:rsid w:val="00F449CC"/>
    <w:rsid w:val="00F5532B"/>
    <w:rsid w:val="00F824A8"/>
    <w:rsid w:val="00F833FF"/>
    <w:rsid w:val="00FD464D"/>
    <w:rsid w:val="00FE6FA4"/>
    <w:rsid w:val="06D70AD5"/>
    <w:rsid w:val="06EEE5E7"/>
    <w:rsid w:val="086F0300"/>
    <w:rsid w:val="0D67E78F"/>
    <w:rsid w:val="0F125CCA"/>
    <w:rsid w:val="10316332"/>
    <w:rsid w:val="107EE741"/>
    <w:rsid w:val="10C0476B"/>
    <w:rsid w:val="11FA0E17"/>
    <w:rsid w:val="12FBE5C3"/>
    <w:rsid w:val="130B2770"/>
    <w:rsid w:val="131B9BE3"/>
    <w:rsid w:val="14D524D6"/>
    <w:rsid w:val="15E2C974"/>
    <w:rsid w:val="16D00C03"/>
    <w:rsid w:val="1845E34D"/>
    <w:rsid w:val="1892D003"/>
    <w:rsid w:val="193415C8"/>
    <w:rsid w:val="1965BC04"/>
    <w:rsid w:val="1AC0D26A"/>
    <w:rsid w:val="1C4AAA37"/>
    <w:rsid w:val="1D5FC318"/>
    <w:rsid w:val="1D7CF636"/>
    <w:rsid w:val="2ABFB88E"/>
    <w:rsid w:val="2C8D9367"/>
    <w:rsid w:val="2DD20FE3"/>
    <w:rsid w:val="3016C544"/>
    <w:rsid w:val="31FF663B"/>
    <w:rsid w:val="32C19A55"/>
    <w:rsid w:val="339E5599"/>
    <w:rsid w:val="34BEC6E9"/>
    <w:rsid w:val="387D45FF"/>
    <w:rsid w:val="395A03D4"/>
    <w:rsid w:val="3A91482A"/>
    <w:rsid w:val="3BAB2143"/>
    <w:rsid w:val="40DF5B91"/>
    <w:rsid w:val="45CCD7D5"/>
    <w:rsid w:val="46C5F3CB"/>
    <w:rsid w:val="475E017C"/>
    <w:rsid w:val="476CA6F9"/>
    <w:rsid w:val="49347BC7"/>
    <w:rsid w:val="4B68C583"/>
    <w:rsid w:val="4D32CBE5"/>
    <w:rsid w:val="4E9EA904"/>
    <w:rsid w:val="5167EC61"/>
    <w:rsid w:val="531408CB"/>
    <w:rsid w:val="5375BA03"/>
    <w:rsid w:val="53DD53AC"/>
    <w:rsid w:val="54C5523D"/>
    <w:rsid w:val="557EE701"/>
    <w:rsid w:val="55882C87"/>
    <w:rsid w:val="573FB34E"/>
    <w:rsid w:val="58AF0885"/>
    <w:rsid w:val="5A164EA1"/>
    <w:rsid w:val="5E813C2A"/>
    <w:rsid w:val="5ED6E44A"/>
    <w:rsid w:val="5F690B1B"/>
    <w:rsid w:val="6017DA3F"/>
    <w:rsid w:val="6062181B"/>
    <w:rsid w:val="64284154"/>
    <w:rsid w:val="6F6F18DD"/>
    <w:rsid w:val="6F7204FD"/>
    <w:rsid w:val="73AB796E"/>
    <w:rsid w:val="75791037"/>
    <w:rsid w:val="771DCD7C"/>
    <w:rsid w:val="77DA246C"/>
    <w:rsid w:val="79D3603B"/>
    <w:rsid w:val="79DAFC1C"/>
    <w:rsid w:val="7AAAB55C"/>
    <w:rsid w:val="7AC537EF"/>
    <w:rsid w:val="7AD6459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5066B"/>
  <w15:chartTrackingRefBased/>
  <w15:docId w15:val="{459A0C6E-220F-44E8-8DD8-266F14414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25B0"/>
    <w:pPr>
      <w:spacing w:after="0" w:line="240" w:lineRule="auto"/>
      <w:jc w:val="center"/>
    </w:pPr>
    <w:rPr>
      <w:rFonts w:ascii="Times New Roman" w:eastAsia="SimSun" w:hAnsi="Times New Roman" w:cs="Times New Roman"/>
      <w:kern w:val="0"/>
      <w:sz w:val="20"/>
      <w:szCs w:val="20"/>
      <w14:ligatures w14:val="none"/>
    </w:rPr>
  </w:style>
  <w:style w:type="paragraph" w:styleId="Heading1">
    <w:name w:val="heading 1"/>
    <w:basedOn w:val="Normal"/>
    <w:next w:val="Normal"/>
    <w:link w:val="Heading1Char"/>
    <w:qFormat/>
    <w:rsid w:val="00C125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C125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nhideWhenUsed/>
    <w:qFormat/>
    <w:rsid w:val="00C125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nhideWhenUsed/>
    <w:qFormat/>
    <w:rsid w:val="00C125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25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25B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25B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25B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25B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25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125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25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25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25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25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25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25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25B0"/>
    <w:rPr>
      <w:rFonts w:eastAsiaTheme="majorEastAsia" w:cstheme="majorBidi"/>
      <w:color w:val="272727" w:themeColor="text1" w:themeTint="D8"/>
    </w:rPr>
  </w:style>
  <w:style w:type="paragraph" w:styleId="Title">
    <w:name w:val="Title"/>
    <w:basedOn w:val="Normal"/>
    <w:next w:val="Normal"/>
    <w:link w:val="TitleChar"/>
    <w:uiPriority w:val="10"/>
    <w:qFormat/>
    <w:rsid w:val="00C125B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25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25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25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25B0"/>
    <w:pPr>
      <w:spacing w:before="160"/>
    </w:pPr>
    <w:rPr>
      <w:i/>
      <w:iCs/>
      <w:color w:val="404040" w:themeColor="text1" w:themeTint="BF"/>
    </w:rPr>
  </w:style>
  <w:style w:type="character" w:customStyle="1" w:styleId="QuoteChar">
    <w:name w:val="Quote Char"/>
    <w:basedOn w:val="DefaultParagraphFont"/>
    <w:link w:val="Quote"/>
    <w:uiPriority w:val="29"/>
    <w:rsid w:val="00C125B0"/>
    <w:rPr>
      <w:i/>
      <w:iCs/>
      <w:color w:val="404040" w:themeColor="text1" w:themeTint="BF"/>
    </w:rPr>
  </w:style>
  <w:style w:type="paragraph" w:styleId="ListParagraph">
    <w:name w:val="List Paragraph"/>
    <w:basedOn w:val="Normal"/>
    <w:uiPriority w:val="34"/>
    <w:qFormat/>
    <w:rsid w:val="00C125B0"/>
    <w:pPr>
      <w:ind w:left="720"/>
      <w:contextualSpacing/>
    </w:pPr>
  </w:style>
  <w:style w:type="character" w:styleId="IntenseEmphasis">
    <w:name w:val="Intense Emphasis"/>
    <w:basedOn w:val="DefaultParagraphFont"/>
    <w:uiPriority w:val="21"/>
    <w:qFormat/>
    <w:rsid w:val="00C125B0"/>
    <w:rPr>
      <w:i/>
      <w:iCs/>
      <w:color w:val="0F4761" w:themeColor="accent1" w:themeShade="BF"/>
    </w:rPr>
  </w:style>
  <w:style w:type="paragraph" w:styleId="IntenseQuote">
    <w:name w:val="Intense Quote"/>
    <w:basedOn w:val="Normal"/>
    <w:next w:val="Normal"/>
    <w:link w:val="IntenseQuoteChar"/>
    <w:uiPriority w:val="30"/>
    <w:qFormat/>
    <w:rsid w:val="00C125B0"/>
    <w:pPr>
      <w:pBdr>
        <w:top w:val="single" w:sz="4" w:space="10" w:color="0F4761" w:themeColor="accent1" w:themeShade="BF"/>
        <w:bottom w:val="single" w:sz="4" w:space="10" w:color="0F4761" w:themeColor="accent1" w:themeShade="BF"/>
      </w:pBdr>
      <w:spacing w:before="360" w:after="360"/>
      <w:ind w:left="864" w:right="864"/>
    </w:pPr>
    <w:rPr>
      <w:i/>
      <w:iCs/>
      <w:color w:val="0F4761" w:themeColor="accent1" w:themeShade="BF"/>
    </w:rPr>
  </w:style>
  <w:style w:type="character" w:customStyle="1" w:styleId="IntenseQuoteChar">
    <w:name w:val="Intense Quote Char"/>
    <w:basedOn w:val="DefaultParagraphFont"/>
    <w:link w:val="IntenseQuote"/>
    <w:uiPriority w:val="30"/>
    <w:rsid w:val="00C125B0"/>
    <w:rPr>
      <w:i/>
      <w:iCs/>
      <w:color w:val="0F4761" w:themeColor="accent1" w:themeShade="BF"/>
    </w:rPr>
  </w:style>
  <w:style w:type="character" w:styleId="IntenseReference">
    <w:name w:val="Intense Reference"/>
    <w:basedOn w:val="DefaultParagraphFont"/>
    <w:uiPriority w:val="32"/>
    <w:qFormat/>
    <w:rsid w:val="00C125B0"/>
    <w:rPr>
      <w:b/>
      <w:bCs/>
      <w:smallCaps/>
      <w:color w:val="0F4761" w:themeColor="accent1" w:themeShade="BF"/>
      <w:spacing w:val="5"/>
    </w:rPr>
  </w:style>
  <w:style w:type="paragraph" w:customStyle="1" w:styleId="Author">
    <w:name w:val="Author"/>
    <w:rsid w:val="00C125B0"/>
    <w:pPr>
      <w:spacing w:before="360" w:after="40" w:line="240" w:lineRule="auto"/>
      <w:jc w:val="center"/>
    </w:pPr>
    <w:rPr>
      <w:rFonts w:ascii="Times New Roman" w:eastAsia="SimSun" w:hAnsi="Times New Roman" w:cs="Times New Roman"/>
      <w:noProof/>
      <w:kern w:val="0"/>
      <w:sz w:val="22"/>
      <w:szCs w:val="22"/>
      <w:lang w:val="en-US"/>
      <w14:ligatures w14:val="none"/>
    </w:rPr>
  </w:style>
  <w:style w:type="paragraph" w:customStyle="1" w:styleId="Abstract">
    <w:name w:val="Abstract"/>
    <w:rsid w:val="00C125B0"/>
    <w:pPr>
      <w:spacing w:after="200" w:line="240" w:lineRule="auto"/>
      <w:ind w:firstLine="272"/>
      <w:jc w:val="both"/>
    </w:pPr>
    <w:rPr>
      <w:rFonts w:ascii="Times New Roman" w:eastAsia="SimSun" w:hAnsi="Times New Roman" w:cs="Times New Roman"/>
      <w:b/>
      <w:bCs/>
      <w:kern w:val="0"/>
      <w:sz w:val="18"/>
      <w:szCs w:val="18"/>
      <w:lang w:val="en-US"/>
      <w14:ligatures w14:val="none"/>
    </w:rPr>
  </w:style>
  <w:style w:type="paragraph" w:styleId="BodyText">
    <w:name w:val="Body Text"/>
    <w:basedOn w:val="Normal"/>
    <w:link w:val="BodyTextChar"/>
    <w:rsid w:val="00C125B0"/>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rsid w:val="00C125B0"/>
    <w:rPr>
      <w:rFonts w:ascii="Times New Roman" w:eastAsia="SimSun" w:hAnsi="Times New Roman" w:cs="Times New Roman"/>
      <w:spacing w:val="-1"/>
      <w:kern w:val="0"/>
      <w:sz w:val="20"/>
      <w:szCs w:val="20"/>
      <w:lang w:val="x-none" w:eastAsia="x-none"/>
      <w14:ligatures w14:val="none"/>
    </w:rPr>
  </w:style>
  <w:style w:type="paragraph" w:customStyle="1" w:styleId="Keywords">
    <w:name w:val="Keywords"/>
    <w:basedOn w:val="Abstract"/>
    <w:qFormat/>
    <w:rsid w:val="00C125B0"/>
    <w:pPr>
      <w:spacing w:after="120"/>
      <w:ind w:firstLine="274"/>
    </w:pPr>
    <w:rPr>
      <w:i/>
    </w:rPr>
  </w:style>
  <w:style w:type="paragraph" w:customStyle="1" w:styleId="references">
    <w:name w:val="references"/>
    <w:rsid w:val="00C125B0"/>
    <w:pPr>
      <w:numPr>
        <w:numId w:val="5"/>
      </w:numPr>
      <w:spacing w:after="50" w:line="180" w:lineRule="exact"/>
      <w:jc w:val="both"/>
    </w:pPr>
    <w:rPr>
      <w:rFonts w:ascii="Times New Roman" w:eastAsia="MS Mincho" w:hAnsi="Times New Roman" w:cs="Times New Roman"/>
      <w:noProof/>
      <w:kern w:val="0"/>
      <w:sz w:val="16"/>
      <w:szCs w:val="16"/>
      <w:lang w:val="en-US"/>
      <w14:ligatures w14:val="none"/>
    </w:rPr>
  </w:style>
  <w:style w:type="character" w:styleId="Hyperlink">
    <w:name w:val="Hyperlink"/>
    <w:basedOn w:val="DefaultParagraphFont"/>
    <w:rsid w:val="00C125B0"/>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github.com/jbcgames/Trabajo-Final-Optimizacion"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www.mql5.com/es/articles/13851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repositorio.utp.edu.co/server/api/core/bitstreams/642e7991-8e5d-46d3-be19-26ac85269ce5/content" TargetMode="External"/><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1830</Words>
  <Characters>10436</Characters>
  <Application>Microsoft Office Word</Application>
  <DocSecurity>4</DocSecurity>
  <Lines>86</Lines>
  <Paragraphs>24</Paragraphs>
  <ScaleCrop>false</ScaleCrop>
  <Company/>
  <LinksUpToDate>false</LinksUpToDate>
  <CharactersWithSpaces>12242</CharactersWithSpaces>
  <SharedDoc>false</SharedDoc>
  <HLinks>
    <vt:vector size="18" baseType="variant">
      <vt:variant>
        <vt:i4>3801132</vt:i4>
      </vt:variant>
      <vt:variant>
        <vt:i4>6</vt:i4>
      </vt:variant>
      <vt:variant>
        <vt:i4>0</vt:i4>
      </vt:variant>
      <vt:variant>
        <vt:i4>5</vt:i4>
      </vt:variant>
      <vt:variant>
        <vt:lpwstr>https://github.com/jbcgames/Trabajo-Final-Optimizacion</vt:lpwstr>
      </vt:variant>
      <vt:variant>
        <vt:lpwstr/>
      </vt:variant>
      <vt:variant>
        <vt:i4>7602278</vt:i4>
      </vt:variant>
      <vt:variant>
        <vt:i4>3</vt:i4>
      </vt:variant>
      <vt:variant>
        <vt:i4>0</vt:i4>
      </vt:variant>
      <vt:variant>
        <vt:i4>5</vt:i4>
      </vt:variant>
      <vt:variant>
        <vt:lpwstr>https://www.mql5.com/es/articles/13851I</vt:lpwstr>
      </vt:variant>
      <vt:variant>
        <vt:lpwstr/>
      </vt:variant>
      <vt:variant>
        <vt:i4>6291572</vt:i4>
      </vt:variant>
      <vt:variant>
        <vt:i4>0</vt:i4>
      </vt:variant>
      <vt:variant>
        <vt:i4>0</vt:i4>
      </vt:variant>
      <vt:variant>
        <vt:i4>5</vt:i4>
      </vt:variant>
      <vt:variant>
        <vt:lpwstr>https://repositorio.utp.edu.co/server/api/core/bitstreams/642e7991-8e5d-46d3-be19-26ac85269ce5/content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ROJAS</dc:creator>
  <cp:keywords/>
  <dc:description/>
  <cp:lastModifiedBy>DANIEL ROJAS</cp:lastModifiedBy>
  <cp:revision>91</cp:revision>
  <dcterms:created xsi:type="dcterms:W3CDTF">2024-11-19T11:35:00Z</dcterms:created>
  <dcterms:modified xsi:type="dcterms:W3CDTF">2024-11-19T04:37:00Z</dcterms:modified>
</cp:coreProperties>
</file>